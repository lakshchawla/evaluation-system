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9B370" w14:textId="77777777" w:rsidR="0051481E" w:rsidRDefault="00AC55D2" w:rsidP="00AC55D2">
      <w:pPr>
        <w:pStyle w:val="Heading1"/>
        <w:ind w:right="-457" w:hanging="2383"/>
        <w:jc w:val="center"/>
        <w:rPr>
          <w:rFonts w:ascii="Times" w:hAnsi="Times"/>
        </w:rPr>
      </w:pPr>
      <w:r>
        <w:rPr>
          <w:rFonts w:ascii="Times" w:hAnsi="Times"/>
        </w:rPr>
        <w:t xml:space="preserve">   </w:t>
      </w:r>
    </w:p>
    <w:p w14:paraId="54DD727A" w14:textId="5296C4B6" w:rsidR="006E7692" w:rsidRPr="00BF400F" w:rsidRDefault="00AC55D2" w:rsidP="00AC55D2">
      <w:pPr>
        <w:pStyle w:val="Heading1"/>
        <w:ind w:right="-457" w:hanging="2383"/>
        <w:jc w:val="center"/>
        <w:rPr>
          <w:rFonts w:ascii="Times" w:hAnsi="Times"/>
        </w:rPr>
      </w:pPr>
      <w:r>
        <w:rPr>
          <w:rFonts w:ascii="Times" w:hAnsi="Times"/>
        </w:rPr>
        <w:t>ACHIEVEMENTS L</w:t>
      </w:r>
      <w:r w:rsidR="00F74227">
        <w:rPr>
          <w:rFonts w:ascii="Times" w:hAnsi="Times"/>
        </w:rPr>
        <w:t>O</w:t>
      </w:r>
      <w:r>
        <w:rPr>
          <w:rFonts w:ascii="Times" w:hAnsi="Times"/>
        </w:rPr>
        <w:t>UNGE</w:t>
      </w:r>
    </w:p>
    <w:p w14:paraId="42234ACF" w14:textId="77777777" w:rsidR="006E7692" w:rsidRPr="00BF400F" w:rsidRDefault="00AA5F80">
      <w:pPr>
        <w:pStyle w:val="Heading2"/>
        <w:spacing w:after="83"/>
        <w:ind w:left="773" w:right="1" w:hanging="10"/>
        <w:rPr>
          <w:rFonts w:ascii="Times" w:hAnsi="Times"/>
        </w:rPr>
      </w:pPr>
      <w:r w:rsidRPr="00BF400F">
        <w:rPr>
          <w:rFonts w:ascii="Times" w:hAnsi="Times"/>
          <w:sz w:val="28"/>
        </w:rPr>
        <w:t>A Project Work Synopsis</w:t>
      </w:r>
    </w:p>
    <w:p w14:paraId="5EF9AF81" w14:textId="601A1EA7" w:rsidR="006E7692" w:rsidRPr="00BF400F" w:rsidRDefault="00AA5F80">
      <w:pPr>
        <w:spacing w:after="237"/>
        <w:ind w:left="774" w:hanging="10"/>
        <w:jc w:val="center"/>
        <w:rPr>
          <w:rFonts w:ascii="Times" w:hAnsi="Times"/>
          <w:sz w:val="20"/>
        </w:rPr>
      </w:pPr>
      <w:r w:rsidRPr="00BF400F">
        <w:rPr>
          <w:rFonts w:ascii="Times" w:hAnsi="Times"/>
          <w:sz w:val="20"/>
        </w:rPr>
        <w:t xml:space="preserve"> </w:t>
      </w:r>
    </w:p>
    <w:p w14:paraId="6516DE08" w14:textId="77777777" w:rsidR="00B14487" w:rsidRPr="00BF400F" w:rsidRDefault="00B14487">
      <w:pPr>
        <w:spacing w:after="237"/>
        <w:ind w:left="774" w:hanging="10"/>
        <w:jc w:val="center"/>
        <w:rPr>
          <w:rFonts w:ascii="Times" w:hAnsi="Times"/>
        </w:rPr>
      </w:pPr>
    </w:p>
    <w:p w14:paraId="2BCECC92" w14:textId="08327A2E" w:rsidR="006E7692" w:rsidRPr="00BF400F" w:rsidRDefault="00AA5F80">
      <w:pPr>
        <w:spacing w:after="83"/>
        <w:ind w:left="762"/>
        <w:jc w:val="center"/>
        <w:rPr>
          <w:rFonts w:ascii="Times" w:hAnsi="Times"/>
        </w:rPr>
      </w:pPr>
      <w:r w:rsidRPr="00BF400F">
        <w:rPr>
          <w:rFonts w:ascii="Times" w:hAnsi="Times"/>
          <w:i/>
          <w:sz w:val="28"/>
        </w:rPr>
        <w:t xml:space="preserve">Submitted in the partial </w:t>
      </w:r>
      <w:r w:rsidR="00862623">
        <w:rPr>
          <w:rFonts w:ascii="Times" w:hAnsi="Times"/>
          <w:i/>
          <w:sz w:val="28"/>
        </w:rPr>
        <w:t>fulfilment</w:t>
      </w:r>
      <w:r w:rsidRPr="00BF400F">
        <w:rPr>
          <w:rFonts w:ascii="Times" w:hAnsi="Times"/>
          <w:i/>
          <w:sz w:val="28"/>
        </w:rPr>
        <w:t xml:space="preserve"> for the award of the degree of</w:t>
      </w:r>
    </w:p>
    <w:p w14:paraId="5F5A8159" w14:textId="77777777" w:rsidR="006E7692" w:rsidRPr="00BF400F" w:rsidRDefault="00AA5F80">
      <w:pPr>
        <w:pStyle w:val="Heading2"/>
        <w:rPr>
          <w:rFonts w:ascii="Times" w:hAnsi="Times"/>
        </w:rPr>
      </w:pPr>
      <w:r w:rsidRPr="00BF400F">
        <w:rPr>
          <w:rFonts w:ascii="Times" w:hAnsi="Times"/>
        </w:rPr>
        <w:t>BACHELOR OF ENGINEERING</w:t>
      </w:r>
    </w:p>
    <w:p w14:paraId="45A9DB28" w14:textId="77777777" w:rsidR="006E7692" w:rsidRPr="00BF400F" w:rsidRDefault="00AA5F80">
      <w:pPr>
        <w:spacing w:after="170"/>
        <w:ind w:left="774" w:right="1" w:hanging="10"/>
        <w:jc w:val="center"/>
        <w:rPr>
          <w:rFonts w:ascii="Times" w:hAnsi="Times"/>
        </w:rPr>
      </w:pPr>
      <w:r w:rsidRPr="00BF400F">
        <w:rPr>
          <w:rFonts w:ascii="Times" w:hAnsi="Times"/>
          <w:b/>
          <w:sz w:val="28"/>
        </w:rPr>
        <w:t xml:space="preserve">IN </w:t>
      </w:r>
    </w:p>
    <w:p w14:paraId="20495E15" w14:textId="0F3785F1" w:rsidR="006E7692" w:rsidRPr="00BF400F" w:rsidRDefault="00B14487">
      <w:pPr>
        <w:pStyle w:val="Heading3"/>
        <w:ind w:left="774" w:right="1"/>
        <w:rPr>
          <w:rFonts w:ascii="Times" w:hAnsi="Times"/>
        </w:rPr>
      </w:pPr>
      <w:r w:rsidRPr="00BF400F">
        <w:rPr>
          <w:rFonts w:ascii="Times" w:hAnsi="Times"/>
        </w:rPr>
        <w:t>COMPUTER SCIENCE (HONS.) WITH SPECIALISATION IN ARTIFICIAL INTELLIGENCE AND MACHINE LEARNING</w:t>
      </w:r>
    </w:p>
    <w:p w14:paraId="1D1159E4" w14:textId="77777777" w:rsidR="00B14487" w:rsidRPr="00BF400F" w:rsidRDefault="00B14487">
      <w:pPr>
        <w:ind w:left="773" w:hanging="10"/>
        <w:jc w:val="center"/>
        <w:rPr>
          <w:rFonts w:ascii="Times" w:hAnsi="Times"/>
          <w:sz w:val="20"/>
        </w:rPr>
      </w:pPr>
    </w:p>
    <w:p w14:paraId="07056872" w14:textId="77777777" w:rsidR="006070E1" w:rsidRDefault="006070E1" w:rsidP="006070E1">
      <w:pPr>
        <w:spacing w:line="360" w:lineRule="auto"/>
        <w:ind w:left="773" w:hanging="10"/>
        <w:jc w:val="center"/>
        <w:rPr>
          <w:rFonts w:ascii="Times" w:hAnsi="Times"/>
          <w:b/>
          <w:sz w:val="28"/>
        </w:rPr>
      </w:pPr>
    </w:p>
    <w:p w14:paraId="718D8F05" w14:textId="131AD260" w:rsidR="006E7692" w:rsidRPr="006070E1" w:rsidRDefault="00AA5F80" w:rsidP="006070E1">
      <w:pPr>
        <w:spacing w:line="360" w:lineRule="auto"/>
        <w:ind w:left="773" w:hanging="10"/>
        <w:jc w:val="center"/>
        <w:rPr>
          <w:rFonts w:ascii="Times" w:hAnsi="Times"/>
          <w:b/>
          <w:sz w:val="28"/>
        </w:rPr>
      </w:pPr>
      <w:r w:rsidRPr="00BF400F">
        <w:rPr>
          <w:rFonts w:ascii="Times" w:hAnsi="Times"/>
          <w:b/>
          <w:sz w:val="28"/>
        </w:rPr>
        <w:t xml:space="preserve">Submitted by: </w:t>
      </w:r>
    </w:p>
    <w:p w14:paraId="65FFB69B" w14:textId="51356D69" w:rsidR="00B14487" w:rsidRPr="00BF400F" w:rsidRDefault="00B14487" w:rsidP="006070E1">
      <w:pPr>
        <w:spacing w:line="360" w:lineRule="auto"/>
        <w:ind w:left="773" w:hanging="10"/>
        <w:jc w:val="center"/>
        <w:rPr>
          <w:rFonts w:ascii="Times" w:hAnsi="Times"/>
          <w:b/>
          <w:sz w:val="28"/>
          <w:vertAlign w:val="superscript"/>
        </w:rPr>
      </w:pPr>
      <w:r w:rsidRPr="00BF400F">
        <w:rPr>
          <w:rFonts w:ascii="Times" w:hAnsi="Times"/>
          <w:b/>
          <w:sz w:val="28"/>
        </w:rPr>
        <w:t>J</w:t>
      </w:r>
      <w:r w:rsidR="00B134A8">
        <w:rPr>
          <w:rFonts w:ascii="Times" w:hAnsi="Times"/>
          <w:b/>
          <w:sz w:val="28"/>
        </w:rPr>
        <w:t>ASLEEN MINHAS</w:t>
      </w:r>
      <w:r w:rsidR="00B134A8" w:rsidRPr="00BF400F">
        <w:rPr>
          <w:rFonts w:ascii="Times" w:hAnsi="Times"/>
          <w:b/>
          <w:sz w:val="28"/>
          <w:vertAlign w:val="superscript"/>
        </w:rPr>
        <w:t>[</w:t>
      </w:r>
      <w:r w:rsidR="00B134A8">
        <w:rPr>
          <w:rFonts w:ascii="Times" w:hAnsi="Times"/>
          <w:b/>
          <w:sz w:val="28"/>
          <w:vertAlign w:val="superscript"/>
        </w:rPr>
        <w:t>1</w:t>
      </w:r>
      <w:r w:rsidR="00B134A8" w:rsidRPr="00BF400F">
        <w:rPr>
          <w:rFonts w:ascii="Times" w:hAnsi="Times"/>
          <w:b/>
          <w:sz w:val="28"/>
          <w:vertAlign w:val="superscript"/>
        </w:rPr>
        <w:t>]</w:t>
      </w:r>
      <w:r w:rsidR="00B134A8" w:rsidRPr="00BF400F">
        <w:rPr>
          <w:rFonts w:ascii="Times" w:hAnsi="Times"/>
          <w:b/>
          <w:sz w:val="28"/>
        </w:rPr>
        <w:t>,</w:t>
      </w:r>
      <w:r w:rsidR="00B134A8">
        <w:rPr>
          <w:rFonts w:ascii="Times" w:hAnsi="Times"/>
          <w:b/>
          <w:sz w:val="28"/>
        </w:rPr>
        <w:t xml:space="preserve"> LAKSHAY CHAWLA</w:t>
      </w:r>
      <w:r w:rsidRPr="00BF400F">
        <w:rPr>
          <w:rFonts w:ascii="Times" w:hAnsi="Times"/>
          <w:b/>
          <w:sz w:val="28"/>
          <w:vertAlign w:val="superscript"/>
        </w:rPr>
        <w:t xml:space="preserve"> [</w:t>
      </w:r>
      <w:r w:rsidR="00B134A8">
        <w:rPr>
          <w:rFonts w:ascii="Times" w:hAnsi="Times"/>
          <w:b/>
          <w:sz w:val="28"/>
          <w:vertAlign w:val="superscript"/>
        </w:rPr>
        <w:t>2]</w:t>
      </w:r>
    </w:p>
    <w:p w14:paraId="41493D5F" w14:textId="3711A133" w:rsidR="006E7692" w:rsidRPr="00BF400F" w:rsidRDefault="00B14487" w:rsidP="006070E1">
      <w:pPr>
        <w:pStyle w:val="Heading3"/>
        <w:spacing w:line="276" w:lineRule="auto"/>
        <w:ind w:left="774" w:right="1"/>
        <w:rPr>
          <w:rFonts w:ascii="Times" w:hAnsi="Times"/>
          <w:vertAlign w:val="superscript"/>
        </w:rPr>
      </w:pPr>
      <w:r w:rsidRPr="00BF400F">
        <w:rPr>
          <w:rFonts w:ascii="Times" w:hAnsi="Times"/>
        </w:rPr>
        <w:t>20BCS6</w:t>
      </w:r>
      <w:r w:rsidR="00AC55D2">
        <w:rPr>
          <w:rFonts w:ascii="Times" w:hAnsi="Times"/>
        </w:rPr>
        <w:t>89</w:t>
      </w:r>
      <w:r w:rsidRPr="00BF400F">
        <w:rPr>
          <w:rFonts w:ascii="Times" w:hAnsi="Times"/>
        </w:rPr>
        <w:t>7</w:t>
      </w:r>
      <w:r w:rsidRPr="00BF400F">
        <w:rPr>
          <w:rFonts w:ascii="Times" w:hAnsi="Times"/>
          <w:vertAlign w:val="superscript"/>
        </w:rPr>
        <w:t>[1]</w:t>
      </w:r>
      <w:r w:rsidRPr="00BF400F">
        <w:rPr>
          <w:rFonts w:ascii="Times" w:hAnsi="Times"/>
        </w:rPr>
        <w:t>, 20BCS6900</w:t>
      </w:r>
      <w:r w:rsidRPr="00BF400F">
        <w:rPr>
          <w:rFonts w:ascii="Times" w:hAnsi="Times"/>
          <w:vertAlign w:val="superscript"/>
        </w:rPr>
        <w:t>[2]</w:t>
      </w:r>
    </w:p>
    <w:p w14:paraId="212BFF57" w14:textId="6107225F" w:rsidR="00B14487" w:rsidRPr="00BF400F" w:rsidRDefault="00B14487" w:rsidP="00B14487">
      <w:pPr>
        <w:rPr>
          <w:ins w:id="0" w:author="Lakshay Chawla" w:date="2022-02-27T22:17:00Z"/>
          <w:rFonts w:ascii="Times" w:hAnsi="Times"/>
        </w:rPr>
      </w:pPr>
    </w:p>
    <w:p w14:paraId="69BE92BE" w14:textId="77777777" w:rsidR="00B14487" w:rsidRPr="00BF400F" w:rsidRDefault="00B14487" w:rsidP="00B14487">
      <w:pPr>
        <w:rPr>
          <w:rFonts w:ascii="Times" w:hAnsi="Times"/>
        </w:rPr>
      </w:pPr>
    </w:p>
    <w:p w14:paraId="31C436CF" w14:textId="77777777" w:rsidR="006E7692" w:rsidRPr="00BF400F" w:rsidRDefault="00AA5F80">
      <w:pPr>
        <w:spacing w:line="360" w:lineRule="auto"/>
        <w:ind w:left="3148" w:right="1538" w:hanging="34"/>
        <w:rPr>
          <w:rFonts w:ascii="Times" w:hAnsi="Times"/>
        </w:rPr>
      </w:pPr>
      <w:r w:rsidRPr="00BF400F">
        <w:rPr>
          <w:rFonts w:ascii="Times" w:hAnsi="Times"/>
          <w:b/>
          <w:sz w:val="28"/>
        </w:rPr>
        <w:t>Under the Supervision of:</w:t>
      </w:r>
    </w:p>
    <w:p w14:paraId="367A9501" w14:textId="780A28A9" w:rsidR="006E7692" w:rsidRPr="00BF400F" w:rsidRDefault="00B134A8">
      <w:pPr>
        <w:pStyle w:val="Heading3"/>
        <w:ind w:left="774"/>
        <w:rPr>
          <w:rFonts w:ascii="Times" w:hAnsi="Times"/>
        </w:rPr>
      </w:pPr>
      <w:r>
        <w:rPr>
          <w:rFonts w:ascii="Times" w:hAnsi="Times"/>
        </w:rPr>
        <w:t>DR. AMIT GARG</w:t>
      </w:r>
    </w:p>
    <w:p w14:paraId="04CE2117" w14:textId="77777777" w:rsidR="00B14487" w:rsidRPr="00BF400F" w:rsidRDefault="00B14487" w:rsidP="00B14487">
      <w:pPr>
        <w:rPr>
          <w:rFonts w:ascii="Times" w:hAnsi="Times"/>
        </w:rPr>
      </w:pPr>
    </w:p>
    <w:p w14:paraId="4BA9551C" w14:textId="77777777" w:rsidR="006E7692" w:rsidRPr="00BF400F" w:rsidRDefault="00AA5F80">
      <w:pPr>
        <w:spacing w:after="373"/>
        <w:ind w:left="2190"/>
        <w:rPr>
          <w:rFonts w:ascii="Times" w:hAnsi="Times"/>
        </w:rPr>
      </w:pPr>
      <w:r w:rsidRPr="00BF400F">
        <w:rPr>
          <w:rFonts w:ascii="Times" w:hAnsi="Times"/>
          <w:noProof/>
        </w:rPr>
        <w:drawing>
          <wp:inline distT="0" distB="0" distL="0" distR="0" wp14:anchorId="299A7FB3" wp14:editId="2721AF20">
            <wp:extent cx="3245708" cy="1143954"/>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8"/>
                    <a:stretch>
                      <a:fillRect/>
                    </a:stretch>
                  </pic:blipFill>
                  <pic:spPr>
                    <a:xfrm>
                      <a:off x="0" y="0"/>
                      <a:ext cx="3245708" cy="1143954"/>
                    </a:xfrm>
                    <a:prstGeom prst="rect">
                      <a:avLst/>
                    </a:prstGeom>
                  </pic:spPr>
                </pic:pic>
              </a:graphicData>
            </a:graphic>
          </wp:inline>
        </w:drawing>
      </w:r>
    </w:p>
    <w:p w14:paraId="3A32E7FE" w14:textId="570EACD3" w:rsidR="006E7692" w:rsidRPr="00BF400F" w:rsidRDefault="00AA5F80">
      <w:pPr>
        <w:spacing w:after="70"/>
        <w:ind w:left="567" w:firstLine="142"/>
        <w:jc w:val="center"/>
        <w:rPr>
          <w:rFonts w:ascii="Times" w:hAnsi="Times"/>
        </w:rPr>
        <w:pPrChange w:id="1" w:author="Lakshay Chawla" w:date="2022-02-27T22:17:00Z">
          <w:pPr>
            <w:spacing w:after="70"/>
            <w:ind w:left="764"/>
          </w:pPr>
        </w:pPrChange>
      </w:pPr>
      <w:r w:rsidRPr="00BF400F">
        <w:rPr>
          <w:rFonts w:ascii="Times" w:hAnsi="Times"/>
          <w:b/>
          <w:sz w:val="28"/>
        </w:rPr>
        <w:t>CHANDIGARH UNIVERSITY, GHARUAN, MOHALI -</w:t>
      </w:r>
      <w:r w:rsidR="00AC55D2">
        <w:rPr>
          <w:rFonts w:ascii="Times" w:hAnsi="Times"/>
          <w:b/>
          <w:sz w:val="28"/>
        </w:rPr>
        <w:t xml:space="preserve"> </w:t>
      </w:r>
      <w:r w:rsidRPr="00BF400F">
        <w:rPr>
          <w:rFonts w:ascii="Times" w:hAnsi="Times"/>
          <w:b/>
          <w:sz w:val="28"/>
        </w:rPr>
        <w:t>140413,</w:t>
      </w:r>
    </w:p>
    <w:p w14:paraId="4DFAC66D" w14:textId="4D896711" w:rsidR="006E7692" w:rsidRPr="00BF400F" w:rsidRDefault="00AA5F80" w:rsidP="00B14487">
      <w:pPr>
        <w:ind w:left="763"/>
        <w:jc w:val="center"/>
        <w:rPr>
          <w:ins w:id="2" w:author="Lakshay Chawla" w:date="2022-02-27T22:19:00Z"/>
          <w:rFonts w:ascii="Times" w:hAnsi="Times"/>
          <w:b/>
          <w:sz w:val="28"/>
        </w:rPr>
      </w:pPr>
      <w:r w:rsidRPr="00BF400F">
        <w:rPr>
          <w:rFonts w:ascii="Times" w:hAnsi="Times"/>
          <w:b/>
          <w:sz w:val="28"/>
        </w:rPr>
        <w:t>PUNJAB</w:t>
      </w:r>
    </w:p>
    <w:p w14:paraId="662E68D2" w14:textId="7584A066" w:rsidR="00D64429" w:rsidRDefault="00D64429" w:rsidP="00B14487">
      <w:pPr>
        <w:ind w:left="763"/>
        <w:jc w:val="center"/>
        <w:rPr>
          <w:rFonts w:ascii="Times" w:hAnsi="Times"/>
          <w:b/>
          <w:sz w:val="28"/>
        </w:rPr>
      </w:pPr>
    </w:p>
    <w:p w14:paraId="7C0A51BA" w14:textId="77777777" w:rsidR="006070E1" w:rsidRPr="00BF400F" w:rsidRDefault="006070E1" w:rsidP="00B14487">
      <w:pPr>
        <w:ind w:left="763"/>
        <w:jc w:val="center"/>
        <w:rPr>
          <w:rFonts w:ascii="Times" w:hAnsi="Times"/>
        </w:rPr>
      </w:pPr>
    </w:p>
    <w:p w14:paraId="62D63712" w14:textId="388D8495" w:rsidR="006E7692" w:rsidRPr="00BF400F" w:rsidRDefault="00AA5F80" w:rsidP="00B14487">
      <w:pPr>
        <w:pStyle w:val="Heading4"/>
        <w:spacing w:after="18" w:line="259" w:lineRule="auto"/>
        <w:ind w:left="764" w:firstLine="0"/>
        <w:jc w:val="center"/>
        <w:rPr>
          <w:rFonts w:ascii="Times" w:hAnsi="Times"/>
        </w:rPr>
      </w:pPr>
      <w:del w:id="3" w:author="Lakshay Chawla" w:date="2022-02-27T22:18:00Z">
        <w:r w:rsidRPr="00BF400F" w:rsidDel="00B14487">
          <w:rPr>
            <w:rFonts w:ascii="Times" w:hAnsi="Times"/>
            <w:sz w:val="24"/>
          </w:rPr>
          <w:delText>M</w:delText>
        </w:r>
      </w:del>
      <w:ins w:id="4" w:author="Lakshay Chawla" w:date="2022-02-27T22:18:00Z">
        <w:r w:rsidR="00B14487" w:rsidRPr="00BF400F">
          <w:rPr>
            <w:rFonts w:ascii="Times" w:hAnsi="Times"/>
            <w:sz w:val="24"/>
          </w:rPr>
          <w:t>February</w:t>
        </w:r>
      </w:ins>
      <w:r w:rsidR="00CA23BA">
        <w:rPr>
          <w:rFonts w:ascii="Times" w:hAnsi="Times"/>
          <w:sz w:val="24"/>
        </w:rPr>
        <w:t>,</w:t>
      </w:r>
      <w:ins w:id="5" w:author="Lakshay Chawla" w:date="2022-02-27T22:18:00Z">
        <w:r w:rsidR="00B14487" w:rsidRPr="00BF400F">
          <w:rPr>
            <w:rFonts w:ascii="Times" w:hAnsi="Times"/>
            <w:sz w:val="24"/>
          </w:rPr>
          <w:t xml:space="preserve"> </w:t>
        </w:r>
        <w:r w:rsidR="00D64429" w:rsidRPr="00BF400F">
          <w:rPr>
            <w:rFonts w:ascii="Times" w:hAnsi="Times"/>
            <w:sz w:val="24"/>
          </w:rPr>
          <w:t>2022</w:t>
        </w:r>
      </w:ins>
      <w:del w:id="6" w:author="Lakshay Chawla" w:date="2022-02-27T22:18:00Z">
        <w:r w:rsidRPr="00BF400F" w:rsidDel="00B14487">
          <w:rPr>
            <w:rFonts w:ascii="Times" w:hAnsi="Times"/>
            <w:sz w:val="24"/>
          </w:rPr>
          <w:delText>ONTH &amp; YEAR</w:delText>
        </w:r>
      </w:del>
    </w:p>
    <w:p w14:paraId="7999E9F8" w14:textId="77777777" w:rsidR="006070E1" w:rsidRDefault="006070E1" w:rsidP="00D64429">
      <w:pPr>
        <w:spacing w:after="142"/>
        <w:ind w:left="720" w:firstLine="44"/>
        <w:jc w:val="center"/>
        <w:rPr>
          <w:rFonts w:ascii="Times" w:hAnsi="Times"/>
          <w:b/>
          <w:sz w:val="32"/>
        </w:rPr>
      </w:pPr>
    </w:p>
    <w:p w14:paraId="089AFB06" w14:textId="77777777" w:rsidR="00A83C63" w:rsidRDefault="00A83C63" w:rsidP="00DA2430">
      <w:pPr>
        <w:spacing w:after="142"/>
        <w:rPr>
          <w:rFonts w:ascii="Times" w:hAnsi="Times"/>
          <w:b/>
          <w:sz w:val="32"/>
        </w:rPr>
      </w:pPr>
    </w:p>
    <w:p w14:paraId="33947845" w14:textId="77777777" w:rsidR="005B48B9" w:rsidRDefault="005B48B9" w:rsidP="00D64429">
      <w:pPr>
        <w:spacing w:after="142"/>
        <w:ind w:left="720" w:firstLine="44"/>
        <w:jc w:val="center"/>
        <w:rPr>
          <w:rFonts w:ascii="Times" w:hAnsi="Times"/>
          <w:b/>
          <w:sz w:val="32"/>
        </w:rPr>
      </w:pPr>
    </w:p>
    <w:p w14:paraId="0B7F5332" w14:textId="12A0882A" w:rsidR="006E7692" w:rsidRPr="00BF400F" w:rsidRDefault="00AA5F80" w:rsidP="00D64429">
      <w:pPr>
        <w:spacing w:after="142"/>
        <w:ind w:left="720" w:firstLine="44"/>
        <w:jc w:val="center"/>
        <w:rPr>
          <w:rFonts w:ascii="Times" w:hAnsi="Times"/>
          <w:b/>
          <w:sz w:val="32"/>
        </w:rPr>
      </w:pPr>
      <w:r w:rsidRPr="00BF400F">
        <w:rPr>
          <w:rFonts w:ascii="Times" w:hAnsi="Times"/>
          <w:b/>
          <w:sz w:val="32"/>
        </w:rPr>
        <w:t>Table of Contents</w:t>
      </w:r>
    </w:p>
    <w:p w14:paraId="1739BBAC" w14:textId="77777777" w:rsidR="00D64429" w:rsidRPr="00BF400F" w:rsidRDefault="00D64429" w:rsidP="00D64429">
      <w:pPr>
        <w:spacing w:after="142"/>
        <w:ind w:left="720" w:firstLine="44"/>
        <w:jc w:val="center"/>
        <w:rPr>
          <w:rFonts w:ascii="Times" w:hAnsi="Times"/>
        </w:rPr>
      </w:pPr>
    </w:p>
    <w:p w14:paraId="62C736DB" w14:textId="1CBCBC89" w:rsidR="006E7692" w:rsidRPr="00BF400F" w:rsidRDefault="00AA5F80" w:rsidP="00487F6A">
      <w:pPr>
        <w:tabs>
          <w:tab w:val="center" w:pos="1149"/>
          <w:tab w:val="center" w:pos="9302"/>
        </w:tabs>
        <w:ind w:right="110"/>
        <w:rPr>
          <w:rFonts w:ascii="Times" w:hAnsi="Times"/>
        </w:rPr>
      </w:pPr>
      <w:r w:rsidRPr="00BF400F">
        <w:rPr>
          <w:rFonts w:ascii="Times" w:hAnsi="Times"/>
        </w:rPr>
        <w:tab/>
        <w:t xml:space="preserve">Abstract </w:t>
      </w:r>
      <w:r w:rsidRPr="00BF400F">
        <w:rPr>
          <w:rFonts w:ascii="Times" w:hAnsi="Times"/>
        </w:rPr>
        <w:tab/>
      </w:r>
      <w:proofErr w:type="spellStart"/>
      <w:r w:rsidRPr="00BF400F">
        <w:rPr>
          <w:rFonts w:ascii="Times" w:hAnsi="Times"/>
        </w:rPr>
        <w:t>i</w:t>
      </w:r>
      <w:proofErr w:type="spellEnd"/>
      <w:r w:rsidRPr="00BF400F">
        <w:rPr>
          <w:rFonts w:ascii="Times" w:hAnsi="Times"/>
        </w:rPr>
        <w:t xml:space="preserve"> </w:t>
      </w:r>
    </w:p>
    <w:p w14:paraId="57C1B55B" w14:textId="476474C8" w:rsidR="006E7692" w:rsidRPr="00BF400F" w:rsidRDefault="006E7692">
      <w:pPr>
        <w:rPr>
          <w:rFonts w:ascii="Times" w:hAnsi="Times"/>
        </w:rPr>
      </w:pPr>
    </w:p>
    <w:p w14:paraId="3D5751AE" w14:textId="7868D721" w:rsidR="006E7692" w:rsidRPr="00BF400F" w:rsidRDefault="00AA5F80" w:rsidP="00F03EDD">
      <w:pPr>
        <w:numPr>
          <w:ilvl w:val="0"/>
          <w:numId w:val="1"/>
        </w:numPr>
        <w:spacing w:line="276" w:lineRule="auto"/>
        <w:ind w:hanging="736"/>
        <w:rPr>
          <w:rFonts w:ascii="Times" w:hAnsi="Times"/>
        </w:rPr>
      </w:pPr>
      <w:r w:rsidRPr="00BF400F">
        <w:rPr>
          <w:rFonts w:ascii="Times" w:hAnsi="Times"/>
          <w:b/>
        </w:rPr>
        <w:t>INTRODUCTION*</w:t>
      </w:r>
      <w:r w:rsidRPr="00BF400F">
        <w:rPr>
          <w:rFonts w:ascii="Times" w:hAnsi="Times"/>
          <w:b/>
        </w:rPr>
        <w:tab/>
      </w:r>
      <w:r w:rsidR="004229A2" w:rsidRPr="00BF400F">
        <w:rPr>
          <w:rFonts w:ascii="Times" w:hAnsi="Times"/>
          <w:b/>
        </w:rPr>
        <w:tab/>
      </w:r>
      <w:r w:rsidR="004229A2" w:rsidRPr="00BF400F">
        <w:rPr>
          <w:rFonts w:ascii="Times" w:hAnsi="Times"/>
          <w:b/>
        </w:rPr>
        <w:tab/>
      </w:r>
      <w:r w:rsidR="004229A2" w:rsidRPr="00BF400F">
        <w:rPr>
          <w:rFonts w:ascii="Times" w:hAnsi="Times"/>
          <w:b/>
        </w:rPr>
        <w:tab/>
      </w:r>
      <w:r w:rsidR="004229A2" w:rsidRPr="00BF400F">
        <w:rPr>
          <w:rFonts w:ascii="Times" w:hAnsi="Times"/>
          <w:b/>
        </w:rPr>
        <w:tab/>
      </w:r>
      <w:r w:rsidR="004229A2" w:rsidRPr="00BF400F">
        <w:rPr>
          <w:rFonts w:ascii="Times" w:hAnsi="Times"/>
          <w:b/>
        </w:rPr>
        <w:tab/>
      </w:r>
      <w:r w:rsidR="004229A2" w:rsidRPr="00BF400F">
        <w:rPr>
          <w:rFonts w:ascii="Times" w:hAnsi="Times"/>
          <w:b/>
        </w:rPr>
        <w:tab/>
      </w:r>
      <w:r w:rsidR="004229A2" w:rsidRPr="00BF400F">
        <w:rPr>
          <w:rFonts w:ascii="Times" w:hAnsi="Times"/>
          <w:b/>
        </w:rPr>
        <w:tab/>
      </w:r>
      <w:r w:rsidR="00487F6A">
        <w:rPr>
          <w:rFonts w:ascii="Times" w:hAnsi="Times"/>
          <w:b/>
        </w:rPr>
        <w:t xml:space="preserve">        </w:t>
      </w:r>
      <w:r w:rsidRPr="00BF400F">
        <w:rPr>
          <w:rFonts w:ascii="Times" w:hAnsi="Times"/>
          <w:b/>
        </w:rPr>
        <w:t xml:space="preserve">1 </w:t>
      </w:r>
    </w:p>
    <w:p w14:paraId="59E55015" w14:textId="6D774750" w:rsidR="006E7692" w:rsidRPr="00BF400F" w:rsidRDefault="00AA5F80" w:rsidP="00F03EDD">
      <w:pPr>
        <w:numPr>
          <w:ilvl w:val="1"/>
          <w:numId w:val="1"/>
        </w:numPr>
        <w:spacing w:line="276" w:lineRule="auto"/>
        <w:ind w:left="1276" w:hanging="425"/>
        <w:rPr>
          <w:rFonts w:ascii="Times" w:hAnsi="Times"/>
        </w:rPr>
      </w:pPr>
      <w:r w:rsidRPr="00BF400F">
        <w:rPr>
          <w:rFonts w:ascii="Times" w:hAnsi="Times"/>
        </w:rPr>
        <w:t>Problem Definition</w:t>
      </w:r>
      <w:r w:rsidR="004229A2" w:rsidRPr="00BF400F">
        <w:rPr>
          <w:rFonts w:ascii="Times" w:hAnsi="Times"/>
        </w:rPr>
        <w:tab/>
      </w:r>
      <w:r w:rsidR="004229A2" w:rsidRPr="00BF400F">
        <w:rPr>
          <w:rFonts w:ascii="Times" w:hAnsi="Times"/>
        </w:rPr>
        <w:tab/>
      </w:r>
      <w:r w:rsidR="004229A2" w:rsidRPr="00BF400F">
        <w:rPr>
          <w:rFonts w:ascii="Times" w:hAnsi="Times"/>
        </w:rPr>
        <w:tab/>
      </w:r>
      <w:r w:rsidR="004229A2" w:rsidRPr="00BF400F">
        <w:rPr>
          <w:rFonts w:ascii="Times" w:hAnsi="Times"/>
        </w:rPr>
        <w:tab/>
      </w:r>
      <w:r w:rsidR="004229A2" w:rsidRPr="00BF400F">
        <w:rPr>
          <w:rFonts w:ascii="Times" w:hAnsi="Times"/>
        </w:rPr>
        <w:tab/>
      </w:r>
      <w:r w:rsidR="004229A2" w:rsidRPr="00BF400F">
        <w:rPr>
          <w:rFonts w:ascii="Times" w:hAnsi="Times"/>
        </w:rPr>
        <w:tab/>
      </w:r>
      <w:r w:rsidR="00487F6A">
        <w:rPr>
          <w:rFonts w:ascii="Times" w:hAnsi="Times"/>
        </w:rPr>
        <w:t xml:space="preserve">                    </w:t>
      </w:r>
      <w:r w:rsidRPr="00BF400F">
        <w:rPr>
          <w:rFonts w:ascii="Times" w:hAnsi="Times"/>
        </w:rPr>
        <w:t>1</w:t>
      </w:r>
    </w:p>
    <w:p w14:paraId="4D3E2798" w14:textId="7694672B" w:rsidR="006E7692" w:rsidRPr="00BF400F" w:rsidRDefault="00AA5F80" w:rsidP="00F03EDD">
      <w:pPr>
        <w:numPr>
          <w:ilvl w:val="1"/>
          <w:numId w:val="1"/>
        </w:numPr>
        <w:spacing w:line="276" w:lineRule="auto"/>
        <w:ind w:left="1276" w:hanging="425"/>
        <w:rPr>
          <w:rFonts w:ascii="Times" w:hAnsi="Times"/>
        </w:rPr>
      </w:pPr>
      <w:r w:rsidRPr="00BF400F">
        <w:rPr>
          <w:rFonts w:ascii="Times" w:hAnsi="Times"/>
        </w:rPr>
        <w:t>Project Overview/Specifications* (page-1 and 3)</w:t>
      </w:r>
      <w:r w:rsidRPr="00BF400F">
        <w:rPr>
          <w:rFonts w:ascii="Times" w:hAnsi="Times"/>
        </w:rPr>
        <w:tab/>
      </w:r>
      <w:r w:rsidR="004229A2" w:rsidRPr="00BF400F">
        <w:rPr>
          <w:rFonts w:ascii="Times" w:hAnsi="Times"/>
        </w:rPr>
        <w:tab/>
      </w:r>
      <w:r w:rsidR="004229A2" w:rsidRPr="00BF400F">
        <w:rPr>
          <w:rFonts w:ascii="Times" w:hAnsi="Times"/>
        </w:rPr>
        <w:tab/>
      </w:r>
      <w:r w:rsidR="00487F6A">
        <w:rPr>
          <w:rFonts w:ascii="Times" w:hAnsi="Times"/>
        </w:rPr>
        <w:t xml:space="preserve">        </w:t>
      </w:r>
      <w:r w:rsidR="002E7DFD">
        <w:rPr>
          <w:rFonts w:ascii="Times" w:hAnsi="Times"/>
        </w:rPr>
        <w:t>1</w:t>
      </w:r>
      <w:r w:rsidRPr="00BF400F">
        <w:rPr>
          <w:rFonts w:ascii="Times" w:hAnsi="Times"/>
        </w:rPr>
        <w:t xml:space="preserve"> </w:t>
      </w:r>
    </w:p>
    <w:p w14:paraId="6481D69F" w14:textId="121415C3" w:rsidR="006E7692" w:rsidRPr="00BF400F" w:rsidRDefault="00AA5F80" w:rsidP="00F03EDD">
      <w:pPr>
        <w:numPr>
          <w:ilvl w:val="1"/>
          <w:numId w:val="1"/>
        </w:numPr>
        <w:spacing w:line="276" w:lineRule="auto"/>
        <w:ind w:left="1276" w:hanging="425"/>
        <w:rPr>
          <w:rFonts w:ascii="Times" w:hAnsi="Times"/>
        </w:rPr>
      </w:pPr>
      <w:r w:rsidRPr="00BF400F">
        <w:rPr>
          <w:rFonts w:ascii="Times" w:hAnsi="Times"/>
        </w:rPr>
        <w:t>Hardware Specification</w:t>
      </w:r>
      <w:r w:rsidRPr="00BF400F">
        <w:rPr>
          <w:rFonts w:ascii="Times" w:hAnsi="Times"/>
        </w:rPr>
        <w:tab/>
      </w:r>
      <w:r w:rsidR="004229A2" w:rsidRPr="00BF400F">
        <w:rPr>
          <w:rFonts w:ascii="Times" w:hAnsi="Times"/>
        </w:rPr>
        <w:tab/>
      </w:r>
      <w:r w:rsidR="004229A2" w:rsidRPr="00BF400F">
        <w:rPr>
          <w:rFonts w:ascii="Times" w:hAnsi="Times"/>
        </w:rPr>
        <w:tab/>
      </w:r>
      <w:r w:rsidR="004229A2" w:rsidRPr="00BF400F">
        <w:rPr>
          <w:rFonts w:ascii="Times" w:hAnsi="Times"/>
        </w:rPr>
        <w:tab/>
      </w:r>
      <w:r w:rsidR="004229A2" w:rsidRPr="00BF400F">
        <w:rPr>
          <w:rFonts w:ascii="Times" w:hAnsi="Times"/>
        </w:rPr>
        <w:tab/>
      </w:r>
      <w:r w:rsidR="00487F6A">
        <w:rPr>
          <w:rFonts w:ascii="Times" w:hAnsi="Times"/>
        </w:rPr>
        <w:t xml:space="preserve">                                </w:t>
      </w:r>
      <w:r w:rsidR="002E7DFD">
        <w:rPr>
          <w:rFonts w:ascii="Times" w:hAnsi="Times"/>
        </w:rPr>
        <w:t>1</w:t>
      </w:r>
      <w:r w:rsidRPr="00BF400F">
        <w:rPr>
          <w:rFonts w:ascii="Times" w:hAnsi="Times"/>
        </w:rPr>
        <w:t xml:space="preserve"> </w:t>
      </w:r>
    </w:p>
    <w:p w14:paraId="64137AE2" w14:textId="2C5106F5" w:rsidR="006E7692" w:rsidRPr="00BF400F" w:rsidRDefault="00AA5F80" w:rsidP="00F03EDD">
      <w:pPr>
        <w:numPr>
          <w:ilvl w:val="1"/>
          <w:numId w:val="1"/>
        </w:numPr>
        <w:spacing w:line="276" w:lineRule="auto"/>
        <w:ind w:left="1276" w:hanging="425"/>
        <w:rPr>
          <w:rFonts w:ascii="Times" w:hAnsi="Times"/>
        </w:rPr>
      </w:pPr>
      <w:r w:rsidRPr="00BF400F">
        <w:rPr>
          <w:rFonts w:ascii="Times" w:hAnsi="Times"/>
        </w:rPr>
        <w:t>Software Specification</w:t>
      </w:r>
      <w:r w:rsidR="00BA1395" w:rsidRPr="00BF400F">
        <w:rPr>
          <w:rFonts w:ascii="Times" w:hAnsi="Times"/>
        </w:rPr>
        <w:tab/>
      </w:r>
      <w:r w:rsidR="00BA1395" w:rsidRPr="00BF400F">
        <w:rPr>
          <w:rFonts w:ascii="Times" w:hAnsi="Times"/>
        </w:rPr>
        <w:tab/>
      </w:r>
      <w:r w:rsidR="00BA1395" w:rsidRPr="00BF400F">
        <w:rPr>
          <w:rFonts w:ascii="Times" w:hAnsi="Times"/>
        </w:rPr>
        <w:tab/>
      </w:r>
      <w:r w:rsidR="00BA1395" w:rsidRPr="00BF400F">
        <w:rPr>
          <w:rFonts w:ascii="Times" w:hAnsi="Times"/>
        </w:rPr>
        <w:tab/>
      </w:r>
      <w:r w:rsidR="00BA1395" w:rsidRPr="00BF400F">
        <w:rPr>
          <w:rFonts w:ascii="Times" w:hAnsi="Times"/>
        </w:rPr>
        <w:tab/>
      </w:r>
      <w:r w:rsidR="00BA1395" w:rsidRPr="00BF400F">
        <w:rPr>
          <w:rFonts w:ascii="Times" w:hAnsi="Times"/>
        </w:rPr>
        <w:tab/>
      </w:r>
      <w:r w:rsidR="00BA1395" w:rsidRPr="00BF400F">
        <w:rPr>
          <w:rFonts w:ascii="Times" w:hAnsi="Times"/>
        </w:rPr>
        <w:tab/>
      </w:r>
      <w:r w:rsidR="00487F6A">
        <w:rPr>
          <w:rFonts w:ascii="Times" w:hAnsi="Times"/>
        </w:rPr>
        <w:t xml:space="preserve">        </w:t>
      </w:r>
      <w:r w:rsidR="002E7DFD">
        <w:rPr>
          <w:rFonts w:ascii="Times" w:hAnsi="Times"/>
        </w:rPr>
        <w:t>2</w:t>
      </w:r>
      <w:r w:rsidRPr="00BF400F">
        <w:rPr>
          <w:rFonts w:ascii="Times" w:hAnsi="Times"/>
        </w:rPr>
        <w:t xml:space="preserve"> </w:t>
      </w:r>
    </w:p>
    <w:p w14:paraId="6723A9C9" w14:textId="77777777" w:rsidR="00487F6A" w:rsidRPr="00487F6A" w:rsidRDefault="00487F6A" w:rsidP="00487F6A">
      <w:pPr>
        <w:ind w:left="736"/>
        <w:rPr>
          <w:rFonts w:ascii="Times" w:eastAsia="Calibri" w:hAnsi="Times" w:cs="Calibri"/>
          <w:sz w:val="22"/>
        </w:rPr>
      </w:pPr>
    </w:p>
    <w:p w14:paraId="1CE5BCB4" w14:textId="5369527D" w:rsidR="006E7692" w:rsidRPr="00BF400F" w:rsidRDefault="00AA5F80" w:rsidP="00F03EDD">
      <w:pPr>
        <w:numPr>
          <w:ilvl w:val="0"/>
          <w:numId w:val="1"/>
        </w:numPr>
        <w:spacing w:line="360" w:lineRule="auto"/>
        <w:ind w:hanging="736"/>
        <w:rPr>
          <w:rFonts w:ascii="Times" w:hAnsi="Times"/>
        </w:rPr>
      </w:pPr>
      <w:r w:rsidRPr="00BF400F">
        <w:rPr>
          <w:rFonts w:ascii="Times" w:hAnsi="Times"/>
          <w:b/>
        </w:rPr>
        <w:t>LITERATURE SURVEY</w:t>
      </w:r>
      <w:r w:rsidRPr="00BF400F">
        <w:rPr>
          <w:rFonts w:ascii="Times" w:hAnsi="Times"/>
          <w:b/>
        </w:rPr>
        <w:tab/>
      </w:r>
      <w:r w:rsidR="00BA1395" w:rsidRPr="00BF400F">
        <w:rPr>
          <w:rFonts w:ascii="Times" w:hAnsi="Times"/>
          <w:b/>
        </w:rPr>
        <w:tab/>
      </w:r>
      <w:r w:rsidR="00BA1395" w:rsidRPr="00BF400F">
        <w:rPr>
          <w:rFonts w:ascii="Times" w:hAnsi="Times"/>
          <w:b/>
        </w:rPr>
        <w:tab/>
      </w:r>
      <w:r w:rsidR="00BA1395" w:rsidRPr="00BF400F">
        <w:rPr>
          <w:rFonts w:ascii="Times" w:hAnsi="Times"/>
          <w:b/>
        </w:rPr>
        <w:tab/>
      </w:r>
      <w:r w:rsidR="00BA1395" w:rsidRPr="00BF400F">
        <w:rPr>
          <w:rFonts w:ascii="Times" w:hAnsi="Times"/>
          <w:b/>
        </w:rPr>
        <w:tab/>
      </w:r>
      <w:r w:rsidR="00BA1395" w:rsidRPr="00BF400F">
        <w:rPr>
          <w:rFonts w:ascii="Times" w:hAnsi="Times"/>
          <w:b/>
        </w:rPr>
        <w:tab/>
      </w:r>
      <w:r w:rsidR="00BA1395" w:rsidRPr="00BF400F">
        <w:rPr>
          <w:rFonts w:ascii="Times" w:hAnsi="Times"/>
          <w:b/>
        </w:rPr>
        <w:tab/>
      </w:r>
      <w:r w:rsidR="00487F6A">
        <w:rPr>
          <w:rFonts w:ascii="Times" w:hAnsi="Times"/>
          <w:b/>
        </w:rPr>
        <w:t xml:space="preserve">        </w:t>
      </w:r>
      <w:r w:rsidR="002E7DFD">
        <w:rPr>
          <w:rFonts w:ascii="Times" w:hAnsi="Times"/>
          <w:b/>
        </w:rPr>
        <w:t>3</w:t>
      </w:r>
      <w:r w:rsidRPr="00BF400F">
        <w:rPr>
          <w:rFonts w:ascii="Times" w:hAnsi="Times"/>
          <w:b/>
        </w:rPr>
        <w:t xml:space="preserve"> </w:t>
      </w:r>
    </w:p>
    <w:p w14:paraId="3484FB91" w14:textId="19A60E1B" w:rsidR="006E7692" w:rsidRPr="00BF400F" w:rsidRDefault="00AA5F80" w:rsidP="00F03EDD">
      <w:pPr>
        <w:numPr>
          <w:ilvl w:val="1"/>
          <w:numId w:val="1"/>
        </w:numPr>
        <w:spacing w:line="360" w:lineRule="auto"/>
        <w:ind w:left="1276" w:hanging="425"/>
        <w:rPr>
          <w:rFonts w:ascii="Times" w:hAnsi="Times"/>
        </w:rPr>
      </w:pPr>
      <w:r w:rsidRPr="00BF400F">
        <w:rPr>
          <w:rFonts w:ascii="Times" w:hAnsi="Times"/>
        </w:rPr>
        <w:t>Existing System</w:t>
      </w:r>
      <w:r w:rsidRPr="00BF400F">
        <w:rPr>
          <w:rFonts w:ascii="Times" w:hAnsi="Times"/>
        </w:rPr>
        <w:tab/>
      </w:r>
      <w:r w:rsidR="00BA1395" w:rsidRPr="00BF400F">
        <w:rPr>
          <w:rFonts w:ascii="Times" w:hAnsi="Times"/>
        </w:rPr>
        <w:tab/>
      </w:r>
      <w:r w:rsidR="00BA1395" w:rsidRPr="00BF400F">
        <w:rPr>
          <w:rFonts w:ascii="Times" w:hAnsi="Times"/>
        </w:rPr>
        <w:tab/>
      </w:r>
      <w:r w:rsidR="00BA1395" w:rsidRPr="00BF400F">
        <w:rPr>
          <w:rFonts w:ascii="Times" w:hAnsi="Times"/>
        </w:rPr>
        <w:tab/>
      </w:r>
      <w:r w:rsidR="00BA1395" w:rsidRPr="00BF400F">
        <w:rPr>
          <w:rFonts w:ascii="Times" w:hAnsi="Times"/>
        </w:rPr>
        <w:tab/>
      </w:r>
      <w:r w:rsidR="00BA1395" w:rsidRPr="00BF400F">
        <w:rPr>
          <w:rFonts w:ascii="Times" w:hAnsi="Times"/>
        </w:rPr>
        <w:tab/>
      </w:r>
      <w:r w:rsidR="00BA1395" w:rsidRPr="00BF400F">
        <w:rPr>
          <w:rFonts w:ascii="Times" w:hAnsi="Times"/>
        </w:rPr>
        <w:tab/>
      </w:r>
      <w:r w:rsidR="00BA1395" w:rsidRPr="00BF400F">
        <w:rPr>
          <w:rFonts w:ascii="Times" w:hAnsi="Times"/>
        </w:rPr>
        <w:tab/>
      </w:r>
      <w:r w:rsidR="00487F6A">
        <w:rPr>
          <w:rFonts w:ascii="Times" w:hAnsi="Times"/>
        </w:rPr>
        <w:t xml:space="preserve">        </w:t>
      </w:r>
      <w:r w:rsidR="002E7DFD">
        <w:rPr>
          <w:rFonts w:ascii="Times" w:hAnsi="Times"/>
        </w:rPr>
        <w:t>3</w:t>
      </w:r>
      <w:r w:rsidRPr="00BF400F">
        <w:rPr>
          <w:rFonts w:ascii="Times" w:hAnsi="Times"/>
        </w:rPr>
        <w:t xml:space="preserve"> </w:t>
      </w:r>
    </w:p>
    <w:p w14:paraId="2A1BBE8E" w14:textId="072E7E89" w:rsidR="004D685C" w:rsidRPr="004D685C" w:rsidRDefault="00AA5F80" w:rsidP="004D685C">
      <w:pPr>
        <w:numPr>
          <w:ilvl w:val="1"/>
          <w:numId w:val="1"/>
        </w:numPr>
        <w:spacing w:line="360" w:lineRule="auto"/>
        <w:ind w:left="1276" w:hanging="425"/>
        <w:rPr>
          <w:rFonts w:ascii="Times" w:hAnsi="Times"/>
        </w:rPr>
      </w:pPr>
      <w:r w:rsidRPr="00BF400F">
        <w:rPr>
          <w:rFonts w:ascii="Times" w:hAnsi="Times"/>
        </w:rPr>
        <w:t>Proposed System</w:t>
      </w:r>
      <w:r w:rsidRPr="00BF400F">
        <w:rPr>
          <w:rFonts w:ascii="Times" w:hAnsi="Times"/>
        </w:rPr>
        <w:tab/>
      </w:r>
      <w:r w:rsidR="00BA1395" w:rsidRPr="00BF400F">
        <w:rPr>
          <w:rFonts w:ascii="Times" w:hAnsi="Times"/>
        </w:rPr>
        <w:tab/>
      </w:r>
      <w:r w:rsidR="00BA1395" w:rsidRPr="00BF400F">
        <w:rPr>
          <w:rFonts w:ascii="Times" w:hAnsi="Times"/>
        </w:rPr>
        <w:tab/>
      </w:r>
      <w:r w:rsidR="00BA1395" w:rsidRPr="00BF400F">
        <w:rPr>
          <w:rFonts w:ascii="Times" w:hAnsi="Times"/>
        </w:rPr>
        <w:tab/>
      </w:r>
      <w:r w:rsidR="00BA1395" w:rsidRPr="00BF400F">
        <w:rPr>
          <w:rFonts w:ascii="Times" w:hAnsi="Times"/>
        </w:rPr>
        <w:tab/>
      </w:r>
      <w:r w:rsidR="00BA1395" w:rsidRPr="00BF400F">
        <w:rPr>
          <w:rFonts w:ascii="Times" w:hAnsi="Times"/>
        </w:rPr>
        <w:tab/>
      </w:r>
      <w:r w:rsidR="00487F6A">
        <w:rPr>
          <w:rFonts w:ascii="Times" w:hAnsi="Times"/>
        </w:rPr>
        <w:t xml:space="preserve">                    </w:t>
      </w:r>
      <w:r w:rsidR="002E7DFD">
        <w:rPr>
          <w:rFonts w:ascii="Times" w:hAnsi="Times"/>
        </w:rPr>
        <w:t>3</w:t>
      </w:r>
      <w:r w:rsidRPr="00BF400F">
        <w:rPr>
          <w:rFonts w:ascii="Times" w:hAnsi="Times"/>
        </w:rPr>
        <w:t xml:space="preserve"> </w:t>
      </w:r>
    </w:p>
    <w:p w14:paraId="7072DBFE" w14:textId="32166290" w:rsidR="00487F6A" w:rsidRPr="00487F6A" w:rsidRDefault="00AA5F80" w:rsidP="00F03EDD">
      <w:pPr>
        <w:numPr>
          <w:ilvl w:val="0"/>
          <w:numId w:val="1"/>
        </w:numPr>
        <w:spacing w:line="360" w:lineRule="auto"/>
        <w:ind w:hanging="736"/>
        <w:rPr>
          <w:rFonts w:ascii="Times" w:hAnsi="Times"/>
        </w:rPr>
      </w:pPr>
      <w:r w:rsidRPr="00BF400F">
        <w:rPr>
          <w:rFonts w:ascii="Times" w:hAnsi="Times"/>
          <w:b/>
        </w:rPr>
        <w:t>PROBLEM FORMULATION</w:t>
      </w:r>
      <w:r w:rsidR="00BA1395" w:rsidRPr="00BF400F">
        <w:rPr>
          <w:rFonts w:ascii="Times" w:hAnsi="Times"/>
          <w:b/>
        </w:rPr>
        <w:tab/>
      </w:r>
      <w:r w:rsidR="00BA1395" w:rsidRPr="00BF400F">
        <w:rPr>
          <w:rFonts w:ascii="Times" w:hAnsi="Times"/>
          <w:b/>
        </w:rPr>
        <w:tab/>
      </w:r>
      <w:r w:rsidR="00BA1395" w:rsidRPr="00BF400F">
        <w:rPr>
          <w:rFonts w:ascii="Times" w:hAnsi="Times"/>
          <w:b/>
        </w:rPr>
        <w:tab/>
      </w:r>
      <w:r w:rsidR="00BA1395" w:rsidRPr="00BF400F">
        <w:rPr>
          <w:rFonts w:ascii="Times" w:hAnsi="Times"/>
          <w:b/>
        </w:rPr>
        <w:tab/>
      </w:r>
      <w:r w:rsidR="00BA1395" w:rsidRPr="00BF400F">
        <w:rPr>
          <w:rFonts w:ascii="Times" w:hAnsi="Times"/>
          <w:b/>
        </w:rPr>
        <w:tab/>
      </w:r>
      <w:r w:rsidR="00BA1395" w:rsidRPr="00BF400F">
        <w:rPr>
          <w:rFonts w:ascii="Times" w:hAnsi="Times"/>
          <w:b/>
        </w:rPr>
        <w:tab/>
      </w:r>
      <w:r w:rsidR="00487F6A">
        <w:rPr>
          <w:rFonts w:ascii="Times" w:hAnsi="Times"/>
          <w:b/>
        </w:rPr>
        <w:t xml:space="preserve">        </w:t>
      </w:r>
      <w:r w:rsidR="00B61DFA">
        <w:rPr>
          <w:rFonts w:ascii="Times" w:hAnsi="Times"/>
          <w:b/>
        </w:rPr>
        <w:t>4</w:t>
      </w:r>
    </w:p>
    <w:p w14:paraId="4A65F718" w14:textId="1EE1949F" w:rsidR="006E7692" w:rsidRPr="00BF400F" w:rsidRDefault="00AA5F80" w:rsidP="00F03EDD">
      <w:pPr>
        <w:numPr>
          <w:ilvl w:val="0"/>
          <w:numId w:val="1"/>
        </w:numPr>
        <w:spacing w:line="360" w:lineRule="auto"/>
        <w:ind w:hanging="736"/>
        <w:rPr>
          <w:rFonts w:ascii="Times" w:hAnsi="Times"/>
        </w:rPr>
      </w:pPr>
      <w:r w:rsidRPr="00BF400F">
        <w:rPr>
          <w:rFonts w:ascii="Times" w:hAnsi="Times"/>
          <w:b/>
        </w:rPr>
        <w:t>RESEARCH OBJECTIVES</w:t>
      </w:r>
      <w:r w:rsidRPr="00BF400F">
        <w:rPr>
          <w:rFonts w:ascii="Times" w:hAnsi="Times"/>
          <w:b/>
        </w:rPr>
        <w:tab/>
      </w:r>
      <w:r w:rsidR="00BA1395" w:rsidRPr="00BF400F">
        <w:rPr>
          <w:rFonts w:ascii="Times" w:hAnsi="Times"/>
          <w:b/>
        </w:rPr>
        <w:tab/>
      </w:r>
      <w:r w:rsidR="00BA1395" w:rsidRPr="00BF400F">
        <w:rPr>
          <w:rFonts w:ascii="Times" w:hAnsi="Times"/>
          <w:b/>
        </w:rPr>
        <w:tab/>
      </w:r>
      <w:r w:rsidR="00BA1395" w:rsidRPr="00BF400F">
        <w:rPr>
          <w:rFonts w:ascii="Times" w:hAnsi="Times"/>
          <w:b/>
        </w:rPr>
        <w:tab/>
      </w:r>
      <w:r w:rsidR="00BA1395" w:rsidRPr="00BF400F">
        <w:rPr>
          <w:rFonts w:ascii="Times" w:hAnsi="Times"/>
          <w:b/>
        </w:rPr>
        <w:tab/>
      </w:r>
      <w:r w:rsidR="00BA1395" w:rsidRPr="00BF400F">
        <w:rPr>
          <w:rFonts w:ascii="Times" w:hAnsi="Times"/>
          <w:b/>
        </w:rPr>
        <w:tab/>
      </w:r>
      <w:r w:rsidR="00487F6A">
        <w:rPr>
          <w:rFonts w:ascii="Times" w:hAnsi="Times"/>
          <w:b/>
        </w:rPr>
        <w:t xml:space="preserve">       </w:t>
      </w:r>
      <w:r w:rsidR="00B61DFA">
        <w:rPr>
          <w:rFonts w:ascii="Times" w:hAnsi="Times"/>
          <w:b/>
        </w:rPr>
        <w:t xml:space="preserve"> 5</w:t>
      </w:r>
      <w:r w:rsidRPr="00BF400F">
        <w:rPr>
          <w:rFonts w:ascii="Times" w:hAnsi="Times"/>
          <w:b/>
        </w:rPr>
        <w:t xml:space="preserve"> </w:t>
      </w:r>
    </w:p>
    <w:p w14:paraId="44C5350D" w14:textId="3213825A" w:rsidR="006E7692" w:rsidRPr="00BF400F" w:rsidRDefault="00AA5F80" w:rsidP="00F03EDD">
      <w:pPr>
        <w:numPr>
          <w:ilvl w:val="0"/>
          <w:numId w:val="1"/>
        </w:numPr>
        <w:spacing w:line="360" w:lineRule="auto"/>
        <w:ind w:hanging="736"/>
        <w:rPr>
          <w:rFonts w:ascii="Times" w:hAnsi="Times"/>
        </w:rPr>
      </w:pPr>
      <w:r w:rsidRPr="00BF400F">
        <w:rPr>
          <w:rFonts w:ascii="Times" w:hAnsi="Times"/>
          <w:b/>
        </w:rPr>
        <w:t>METHODOLOGY</w:t>
      </w:r>
      <w:r w:rsidRPr="00BF400F">
        <w:rPr>
          <w:rFonts w:ascii="Times" w:hAnsi="Times"/>
          <w:b/>
        </w:rPr>
        <w:tab/>
      </w:r>
      <w:r w:rsidR="00BA1395" w:rsidRPr="00BF400F">
        <w:rPr>
          <w:rFonts w:ascii="Times" w:hAnsi="Times"/>
          <w:b/>
        </w:rPr>
        <w:tab/>
      </w:r>
      <w:r w:rsidR="00BA1395" w:rsidRPr="00BF400F">
        <w:rPr>
          <w:rFonts w:ascii="Times" w:hAnsi="Times"/>
          <w:b/>
        </w:rPr>
        <w:tab/>
      </w:r>
      <w:r w:rsidR="00BA1395" w:rsidRPr="00BF400F">
        <w:rPr>
          <w:rFonts w:ascii="Times" w:hAnsi="Times"/>
          <w:b/>
        </w:rPr>
        <w:tab/>
      </w:r>
      <w:r w:rsidR="00BA1395" w:rsidRPr="00BF400F">
        <w:rPr>
          <w:rFonts w:ascii="Times" w:hAnsi="Times"/>
          <w:b/>
        </w:rPr>
        <w:tab/>
      </w:r>
      <w:r w:rsidR="00BA1395" w:rsidRPr="00BF400F">
        <w:rPr>
          <w:rFonts w:ascii="Times" w:hAnsi="Times"/>
          <w:b/>
        </w:rPr>
        <w:tab/>
      </w:r>
      <w:r w:rsidR="00BA1395" w:rsidRPr="00BF400F">
        <w:rPr>
          <w:rFonts w:ascii="Times" w:hAnsi="Times"/>
          <w:b/>
        </w:rPr>
        <w:tab/>
      </w:r>
      <w:r w:rsidR="00BA1395" w:rsidRPr="00BF400F">
        <w:rPr>
          <w:rFonts w:ascii="Times" w:hAnsi="Times"/>
          <w:b/>
        </w:rPr>
        <w:tab/>
      </w:r>
      <w:r w:rsidR="00487F6A">
        <w:rPr>
          <w:rFonts w:ascii="Times" w:hAnsi="Times"/>
          <w:b/>
        </w:rPr>
        <w:t xml:space="preserve">       </w:t>
      </w:r>
      <w:r w:rsidR="00B61DFA">
        <w:rPr>
          <w:rFonts w:ascii="Times" w:hAnsi="Times"/>
          <w:b/>
        </w:rPr>
        <w:t xml:space="preserve"> 5</w:t>
      </w:r>
      <w:r w:rsidRPr="00BF400F">
        <w:rPr>
          <w:rFonts w:ascii="Times" w:hAnsi="Times"/>
          <w:b/>
        </w:rPr>
        <w:t xml:space="preserve"> </w:t>
      </w:r>
    </w:p>
    <w:p w14:paraId="54A3F83D" w14:textId="07352B44" w:rsidR="00487F6A" w:rsidRPr="00711724" w:rsidRDefault="00AA5F80" w:rsidP="00711724">
      <w:pPr>
        <w:numPr>
          <w:ilvl w:val="0"/>
          <w:numId w:val="1"/>
        </w:numPr>
        <w:spacing w:line="360" w:lineRule="auto"/>
        <w:ind w:hanging="736"/>
        <w:rPr>
          <w:rFonts w:ascii="Times" w:eastAsia="Calibri" w:hAnsi="Times" w:cs="Calibri"/>
          <w:sz w:val="22"/>
        </w:rPr>
      </w:pPr>
      <w:r w:rsidRPr="00BF400F">
        <w:rPr>
          <w:rFonts w:ascii="Times" w:hAnsi="Times"/>
          <w:b/>
        </w:rPr>
        <w:t>TENTATIVE CHAPTER PLAN FOR THE PROPOSED WORK</w:t>
      </w:r>
      <w:r w:rsidR="00B61DFA">
        <w:rPr>
          <w:rFonts w:ascii="Times" w:hAnsi="Times"/>
          <w:b/>
        </w:rPr>
        <w:tab/>
        <w:t xml:space="preserve">        6</w:t>
      </w:r>
    </w:p>
    <w:p w14:paraId="437A4238" w14:textId="45EA5557" w:rsidR="006E7692" w:rsidRPr="00487F6A" w:rsidRDefault="00AA5F80">
      <w:pPr>
        <w:numPr>
          <w:ilvl w:val="0"/>
          <w:numId w:val="1"/>
        </w:numPr>
        <w:spacing w:line="265" w:lineRule="auto"/>
        <w:ind w:hanging="736"/>
        <w:rPr>
          <w:rFonts w:ascii="Times" w:eastAsia="Calibri" w:hAnsi="Times" w:cs="Calibri"/>
          <w:sz w:val="22"/>
        </w:rPr>
      </w:pPr>
      <w:r w:rsidRPr="00BF400F">
        <w:rPr>
          <w:rFonts w:ascii="Times" w:hAnsi="Times"/>
          <w:b/>
        </w:rPr>
        <w:t>REFERENCES</w:t>
      </w:r>
      <w:r w:rsidR="00B61DFA">
        <w:rPr>
          <w:rFonts w:ascii="Times" w:hAnsi="Times"/>
          <w:b/>
        </w:rPr>
        <w:tab/>
      </w:r>
      <w:r w:rsidR="00B61DFA">
        <w:rPr>
          <w:rFonts w:ascii="Times" w:hAnsi="Times"/>
          <w:b/>
        </w:rPr>
        <w:tab/>
      </w:r>
      <w:r w:rsidR="00B61DFA">
        <w:rPr>
          <w:rFonts w:ascii="Times" w:hAnsi="Times"/>
          <w:b/>
        </w:rPr>
        <w:tab/>
      </w:r>
      <w:r w:rsidR="00B61DFA">
        <w:rPr>
          <w:rFonts w:ascii="Times" w:hAnsi="Times"/>
          <w:b/>
        </w:rPr>
        <w:tab/>
      </w:r>
      <w:r w:rsidR="00B61DFA">
        <w:rPr>
          <w:rFonts w:ascii="Times" w:hAnsi="Times"/>
          <w:b/>
        </w:rPr>
        <w:tab/>
      </w:r>
      <w:r w:rsidR="00B61DFA">
        <w:rPr>
          <w:rFonts w:ascii="Times" w:hAnsi="Times"/>
          <w:b/>
        </w:rPr>
        <w:tab/>
      </w:r>
      <w:r w:rsidR="00B61DFA">
        <w:rPr>
          <w:rFonts w:ascii="Times" w:hAnsi="Times"/>
          <w:b/>
        </w:rPr>
        <w:tab/>
      </w:r>
      <w:r w:rsidR="00B61DFA">
        <w:rPr>
          <w:rFonts w:ascii="Times" w:hAnsi="Times"/>
          <w:b/>
        </w:rPr>
        <w:tab/>
        <w:t xml:space="preserve">        9</w:t>
      </w:r>
    </w:p>
    <w:p w14:paraId="42CAEED5" w14:textId="77777777" w:rsidR="006E7692" w:rsidRDefault="006E7692">
      <w:pPr>
        <w:rPr>
          <w:rFonts w:ascii="Times" w:hAnsi="Times"/>
        </w:rPr>
      </w:pPr>
    </w:p>
    <w:p w14:paraId="12D72A59" w14:textId="66C652C6" w:rsidR="00C8467B" w:rsidRDefault="00C8467B">
      <w:pPr>
        <w:rPr>
          <w:rFonts w:ascii="Times" w:hAnsi="Times"/>
        </w:rPr>
      </w:pPr>
      <w:r>
        <w:rPr>
          <w:rFonts w:ascii="Times" w:hAnsi="Times"/>
        </w:rPr>
        <w:br w:type="page"/>
      </w:r>
    </w:p>
    <w:p w14:paraId="61625097" w14:textId="05967EC6" w:rsidR="00C8467B" w:rsidRPr="00BF400F" w:rsidRDefault="00C8467B">
      <w:pPr>
        <w:rPr>
          <w:rFonts w:ascii="Times" w:hAnsi="Times"/>
        </w:rPr>
        <w:sectPr w:rsidR="00C8467B" w:rsidRPr="00BF400F" w:rsidSect="002E7DFD">
          <w:footerReference w:type="even" r:id="rId9"/>
          <w:footerReference w:type="default" r:id="rId10"/>
          <w:pgSz w:w="12240" w:h="15840"/>
          <w:pgMar w:top="920" w:right="2191" w:bottom="1331" w:left="1434" w:header="920" w:footer="720" w:gutter="0"/>
          <w:pgNumType w:start="1"/>
          <w:cols w:space="720"/>
        </w:sectPr>
      </w:pPr>
    </w:p>
    <w:p w14:paraId="7F9FFCE3" w14:textId="0DEFAEAC" w:rsidR="00BA1395" w:rsidRPr="00BF400F" w:rsidRDefault="00BA1395" w:rsidP="00BA1395">
      <w:pPr>
        <w:pStyle w:val="Heading3"/>
        <w:spacing w:after="202"/>
        <w:ind w:left="10" w:firstLine="0"/>
        <w:rPr>
          <w:rFonts w:ascii="Times" w:hAnsi="Times"/>
          <w:i/>
          <w:sz w:val="32"/>
          <w:u w:val="single" w:color="000000"/>
        </w:rPr>
      </w:pPr>
      <w:r w:rsidRPr="00BF400F">
        <w:rPr>
          <w:rFonts w:ascii="Times" w:hAnsi="Times"/>
          <w:i/>
          <w:sz w:val="32"/>
          <w:u w:val="single" w:color="000000"/>
        </w:rPr>
        <w:lastRenderedPageBreak/>
        <w:t>ABSTRACT</w:t>
      </w:r>
    </w:p>
    <w:p w14:paraId="5D747E5C" w14:textId="71720E33" w:rsidR="00A83C63" w:rsidRDefault="00352ECD" w:rsidP="007978AC">
      <w:pPr>
        <w:pStyle w:val="Heading3"/>
        <w:spacing w:after="202" w:line="276" w:lineRule="auto"/>
        <w:ind w:left="0" w:firstLine="0"/>
        <w:jc w:val="both"/>
        <w:rPr>
          <w:rFonts w:ascii="Times" w:hAnsi="Times"/>
          <w:b w:val="0"/>
          <w:bCs/>
          <w:i/>
          <w:sz w:val="24"/>
          <w:szCs w:val="21"/>
        </w:rPr>
      </w:pPr>
      <w:r w:rsidRPr="00BF400F">
        <w:rPr>
          <w:rFonts w:ascii="Times" w:hAnsi="Times"/>
          <w:b w:val="0"/>
          <w:bCs/>
          <w:i/>
          <w:sz w:val="24"/>
          <w:szCs w:val="21"/>
        </w:rPr>
        <w:t>In the growing era of new skills, there is a significant increase in the opportunities and achievements for students and</w:t>
      </w:r>
      <w:r w:rsidR="004D685C">
        <w:rPr>
          <w:rFonts w:ascii="Times" w:hAnsi="Times"/>
          <w:b w:val="0"/>
          <w:bCs/>
          <w:i/>
          <w:sz w:val="24"/>
          <w:szCs w:val="21"/>
        </w:rPr>
        <w:t xml:space="preserve"> </w:t>
      </w:r>
      <w:r w:rsidRPr="00BF400F">
        <w:rPr>
          <w:rFonts w:ascii="Times" w:hAnsi="Times"/>
          <w:b w:val="0"/>
          <w:bCs/>
          <w:i/>
          <w:sz w:val="24"/>
          <w:szCs w:val="21"/>
        </w:rPr>
        <w:t>generally</w:t>
      </w:r>
      <w:r w:rsidR="004D685C">
        <w:rPr>
          <w:rFonts w:ascii="Times" w:hAnsi="Times"/>
          <w:b w:val="0"/>
          <w:bCs/>
          <w:i/>
          <w:sz w:val="24"/>
          <w:szCs w:val="21"/>
        </w:rPr>
        <w:t>,</w:t>
      </w:r>
      <w:r w:rsidRPr="00BF400F">
        <w:rPr>
          <w:rFonts w:ascii="Times" w:hAnsi="Times"/>
          <w:b w:val="0"/>
          <w:bCs/>
          <w:i/>
          <w:sz w:val="24"/>
          <w:szCs w:val="21"/>
        </w:rPr>
        <w:t xml:space="preserve"> in the early career academics, students</w:t>
      </w:r>
      <w:r w:rsidR="00012A5C" w:rsidRPr="00BF400F">
        <w:rPr>
          <w:rFonts w:ascii="Times" w:hAnsi="Times"/>
          <w:b w:val="0"/>
          <w:bCs/>
          <w:i/>
          <w:sz w:val="24"/>
          <w:szCs w:val="21"/>
        </w:rPr>
        <w:t xml:space="preserve"> work on their skillset. Such skills are resulting in new opportunities for jobs and other sectors. Many corporates demand a well and </w:t>
      </w:r>
      <w:r w:rsidR="004D685C">
        <w:rPr>
          <w:rFonts w:ascii="Times" w:hAnsi="Times"/>
          <w:b w:val="0"/>
          <w:bCs/>
          <w:i/>
          <w:sz w:val="24"/>
          <w:szCs w:val="21"/>
        </w:rPr>
        <w:t>multi-skilled</w:t>
      </w:r>
      <w:r w:rsidR="004D685C" w:rsidRPr="00BF400F">
        <w:rPr>
          <w:rFonts w:ascii="Times" w:hAnsi="Times"/>
          <w:b w:val="0"/>
          <w:bCs/>
          <w:i/>
          <w:sz w:val="24"/>
          <w:szCs w:val="21"/>
        </w:rPr>
        <w:t xml:space="preserve"> person, instead of a normal graduate. </w:t>
      </w:r>
      <w:r w:rsidR="00CA23BA">
        <w:rPr>
          <w:rFonts w:ascii="Times" w:hAnsi="Times"/>
          <w:b w:val="0"/>
          <w:bCs/>
          <w:i/>
          <w:sz w:val="24"/>
          <w:szCs w:val="21"/>
        </w:rPr>
        <w:t>To</w:t>
      </w:r>
      <w:r w:rsidR="004D685C" w:rsidRPr="00BF400F">
        <w:rPr>
          <w:rFonts w:ascii="Times" w:hAnsi="Times"/>
          <w:b w:val="0"/>
          <w:bCs/>
          <w:i/>
          <w:sz w:val="24"/>
          <w:szCs w:val="21"/>
        </w:rPr>
        <w:t xml:space="preserve"> evaluate and </w:t>
      </w:r>
      <w:r w:rsidR="004D685C">
        <w:rPr>
          <w:rFonts w:ascii="Times" w:hAnsi="Times"/>
          <w:b w:val="0"/>
          <w:bCs/>
          <w:i/>
          <w:sz w:val="24"/>
          <w:szCs w:val="21"/>
        </w:rPr>
        <w:t>keep</w:t>
      </w:r>
      <w:r w:rsidR="000F60EC" w:rsidRPr="00BF400F">
        <w:rPr>
          <w:rFonts w:ascii="Times" w:hAnsi="Times"/>
          <w:b w:val="0"/>
          <w:bCs/>
          <w:i/>
          <w:sz w:val="24"/>
          <w:szCs w:val="21"/>
        </w:rPr>
        <w:t xml:space="preserve"> </w:t>
      </w:r>
      <w:r w:rsidR="004D685C">
        <w:rPr>
          <w:rFonts w:ascii="Times" w:hAnsi="Times"/>
          <w:b w:val="0"/>
          <w:bCs/>
          <w:i/>
          <w:sz w:val="24"/>
          <w:szCs w:val="21"/>
        </w:rPr>
        <w:t xml:space="preserve">a </w:t>
      </w:r>
      <w:r w:rsidR="000F60EC" w:rsidRPr="00BF400F">
        <w:rPr>
          <w:rFonts w:ascii="Times" w:hAnsi="Times"/>
          <w:b w:val="0"/>
          <w:bCs/>
          <w:i/>
          <w:sz w:val="24"/>
          <w:szCs w:val="21"/>
        </w:rPr>
        <w:t xml:space="preserve">record of achievements of students and young professionals, the </w:t>
      </w:r>
      <w:r w:rsidR="000F60EC" w:rsidRPr="00BF400F">
        <w:rPr>
          <w:rFonts w:ascii="Times" w:hAnsi="Times"/>
          <w:i/>
          <w:sz w:val="24"/>
          <w:szCs w:val="21"/>
        </w:rPr>
        <w:t>Achievements Lounge</w:t>
      </w:r>
      <w:r w:rsidR="000F60EC" w:rsidRPr="00BF400F">
        <w:rPr>
          <w:rFonts w:ascii="Times" w:hAnsi="Times"/>
          <w:b w:val="0"/>
          <w:bCs/>
          <w:i/>
          <w:sz w:val="24"/>
          <w:szCs w:val="21"/>
        </w:rPr>
        <w:t xml:space="preserve"> is being designed, which is a University Evaluation System, which is designed in a way to keep track of all achievements and skills of the students of </w:t>
      </w:r>
      <w:r w:rsidR="007978AC">
        <w:rPr>
          <w:rFonts w:ascii="Times" w:hAnsi="Times"/>
          <w:b w:val="0"/>
          <w:bCs/>
          <w:i/>
          <w:sz w:val="24"/>
          <w:szCs w:val="21"/>
        </w:rPr>
        <w:t xml:space="preserve">a </w:t>
      </w:r>
      <w:r w:rsidR="000F60EC" w:rsidRPr="00BF400F">
        <w:rPr>
          <w:rFonts w:ascii="Times" w:hAnsi="Times"/>
          <w:b w:val="0"/>
          <w:bCs/>
          <w:i/>
          <w:sz w:val="24"/>
          <w:szCs w:val="21"/>
        </w:rPr>
        <w:t>University.</w:t>
      </w:r>
    </w:p>
    <w:p w14:paraId="4FCB6EF6" w14:textId="77777777" w:rsidR="00A83C63" w:rsidRDefault="00A83C63" w:rsidP="00A83C63">
      <w:pPr>
        <w:pStyle w:val="Heading3"/>
        <w:spacing w:after="202"/>
        <w:ind w:left="0" w:firstLine="0"/>
        <w:jc w:val="both"/>
        <w:rPr>
          <w:rFonts w:ascii="Times" w:hAnsi="Times"/>
          <w:b w:val="0"/>
          <w:bCs/>
          <w:i/>
          <w:sz w:val="24"/>
          <w:szCs w:val="21"/>
        </w:rPr>
      </w:pPr>
    </w:p>
    <w:p w14:paraId="48A1E061" w14:textId="77777777" w:rsidR="00A83C63" w:rsidRDefault="00A83C63" w:rsidP="00A83C63">
      <w:pPr>
        <w:pStyle w:val="Heading3"/>
        <w:spacing w:after="202"/>
        <w:ind w:left="0" w:firstLine="0"/>
        <w:jc w:val="both"/>
        <w:rPr>
          <w:rFonts w:ascii="Times" w:hAnsi="Times"/>
          <w:b w:val="0"/>
          <w:bCs/>
          <w:i/>
          <w:sz w:val="24"/>
          <w:szCs w:val="21"/>
        </w:rPr>
      </w:pPr>
    </w:p>
    <w:p w14:paraId="2ECBC0D3" w14:textId="77777777" w:rsidR="00A83C63" w:rsidRDefault="00A83C63" w:rsidP="00A83C63">
      <w:pPr>
        <w:pStyle w:val="Heading3"/>
        <w:spacing w:after="202"/>
        <w:ind w:left="0" w:firstLine="0"/>
        <w:jc w:val="both"/>
        <w:rPr>
          <w:rFonts w:ascii="Times" w:hAnsi="Times"/>
          <w:b w:val="0"/>
          <w:bCs/>
          <w:i/>
          <w:sz w:val="24"/>
          <w:szCs w:val="21"/>
        </w:rPr>
      </w:pPr>
    </w:p>
    <w:p w14:paraId="7F46E624" w14:textId="77777777" w:rsidR="00A83C63" w:rsidRDefault="00A83C63" w:rsidP="00A83C63">
      <w:pPr>
        <w:pStyle w:val="Heading3"/>
        <w:spacing w:after="202"/>
        <w:ind w:left="0" w:firstLine="0"/>
        <w:jc w:val="both"/>
        <w:rPr>
          <w:rFonts w:ascii="Times" w:hAnsi="Times"/>
          <w:b w:val="0"/>
          <w:bCs/>
          <w:i/>
          <w:sz w:val="24"/>
          <w:szCs w:val="21"/>
        </w:rPr>
      </w:pPr>
    </w:p>
    <w:p w14:paraId="09D89E87" w14:textId="77777777" w:rsidR="00A83C63" w:rsidRDefault="00A83C63" w:rsidP="00A83C63">
      <w:pPr>
        <w:pStyle w:val="Heading3"/>
        <w:spacing w:after="202"/>
        <w:ind w:left="0" w:firstLine="0"/>
        <w:jc w:val="both"/>
        <w:rPr>
          <w:rFonts w:ascii="Times" w:hAnsi="Times"/>
          <w:b w:val="0"/>
          <w:bCs/>
          <w:i/>
          <w:sz w:val="24"/>
          <w:szCs w:val="21"/>
        </w:rPr>
      </w:pPr>
    </w:p>
    <w:p w14:paraId="647B5499" w14:textId="77777777" w:rsidR="00A83C63" w:rsidRDefault="00A83C63" w:rsidP="00A83C63">
      <w:pPr>
        <w:pStyle w:val="Heading3"/>
        <w:spacing w:after="202"/>
        <w:ind w:left="0" w:firstLine="0"/>
        <w:jc w:val="both"/>
        <w:rPr>
          <w:rFonts w:ascii="Times" w:hAnsi="Times"/>
          <w:b w:val="0"/>
          <w:bCs/>
          <w:i/>
          <w:sz w:val="24"/>
          <w:szCs w:val="21"/>
        </w:rPr>
      </w:pPr>
    </w:p>
    <w:p w14:paraId="65AD1253" w14:textId="77777777" w:rsidR="00A83C63" w:rsidRDefault="00A83C63" w:rsidP="00A83C63">
      <w:pPr>
        <w:pStyle w:val="Heading3"/>
        <w:spacing w:after="202"/>
        <w:ind w:left="0" w:firstLine="0"/>
        <w:jc w:val="both"/>
        <w:rPr>
          <w:rFonts w:ascii="Times" w:hAnsi="Times"/>
          <w:b w:val="0"/>
          <w:bCs/>
          <w:i/>
          <w:sz w:val="24"/>
          <w:szCs w:val="21"/>
        </w:rPr>
      </w:pPr>
    </w:p>
    <w:p w14:paraId="4178FA00" w14:textId="77777777" w:rsidR="00A83C63" w:rsidRDefault="00A83C63" w:rsidP="00A83C63">
      <w:pPr>
        <w:pStyle w:val="Heading3"/>
        <w:spacing w:after="202"/>
        <w:ind w:left="0" w:firstLine="0"/>
        <w:jc w:val="both"/>
        <w:rPr>
          <w:rFonts w:ascii="Times" w:hAnsi="Times"/>
          <w:b w:val="0"/>
          <w:bCs/>
          <w:i/>
          <w:sz w:val="24"/>
          <w:szCs w:val="21"/>
        </w:rPr>
      </w:pPr>
    </w:p>
    <w:p w14:paraId="1593892B" w14:textId="77777777" w:rsidR="00A83C63" w:rsidRDefault="00A83C63" w:rsidP="00A83C63">
      <w:pPr>
        <w:pStyle w:val="Heading3"/>
        <w:spacing w:after="202"/>
        <w:ind w:left="0" w:firstLine="0"/>
        <w:jc w:val="both"/>
        <w:rPr>
          <w:rFonts w:ascii="Times" w:hAnsi="Times"/>
          <w:b w:val="0"/>
          <w:bCs/>
          <w:i/>
          <w:sz w:val="24"/>
          <w:szCs w:val="21"/>
        </w:rPr>
      </w:pPr>
    </w:p>
    <w:p w14:paraId="5E479E31" w14:textId="77777777" w:rsidR="00A83C63" w:rsidRDefault="00A83C63" w:rsidP="00A83C63">
      <w:pPr>
        <w:pStyle w:val="Heading3"/>
        <w:spacing w:after="202"/>
        <w:ind w:left="0" w:firstLine="0"/>
        <w:jc w:val="both"/>
        <w:rPr>
          <w:rFonts w:ascii="Times" w:hAnsi="Times"/>
          <w:b w:val="0"/>
          <w:bCs/>
          <w:i/>
          <w:sz w:val="24"/>
          <w:szCs w:val="21"/>
        </w:rPr>
      </w:pPr>
    </w:p>
    <w:p w14:paraId="381B2654" w14:textId="77777777" w:rsidR="00A83C63" w:rsidRDefault="00A83C63" w:rsidP="00A83C63">
      <w:pPr>
        <w:pStyle w:val="Heading3"/>
        <w:spacing w:after="202"/>
        <w:ind w:left="0" w:firstLine="0"/>
        <w:jc w:val="both"/>
        <w:rPr>
          <w:rFonts w:ascii="Times" w:hAnsi="Times"/>
          <w:b w:val="0"/>
          <w:bCs/>
          <w:i/>
          <w:sz w:val="24"/>
          <w:szCs w:val="21"/>
        </w:rPr>
      </w:pPr>
    </w:p>
    <w:p w14:paraId="2C907825" w14:textId="77777777" w:rsidR="00A83C63" w:rsidRDefault="00A83C63" w:rsidP="00A83C63">
      <w:pPr>
        <w:pStyle w:val="Heading3"/>
        <w:spacing w:after="202"/>
        <w:ind w:left="0" w:firstLine="0"/>
        <w:jc w:val="both"/>
        <w:rPr>
          <w:rFonts w:ascii="Times" w:hAnsi="Times"/>
          <w:b w:val="0"/>
          <w:bCs/>
          <w:i/>
          <w:sz w:val="24"/>
          <w:szCs w:val="21"/>
        </w:rPr>
      </w:pPr>
    </w:p>
    <w:p w14:paraId="58DECF6E" w14:textId="77777777" w:rsidR="00A83C63" w:rsidRDefault="00A83C63" w:rsidP="00A83C63">
      <w:pPr>
        <w:pStyle w:val="Heading3"/>
        <w:spacing w:after="202"/>
        <w:ind w:left="0" w:firstLine="0"/>
        <w:jc w:val="both"/>
        <w:rPr>
          <w:rFonts w:ascii="Times" w:hAnsi="Times"/>
          <w:b w:val="0"/>
          <w:bCs/>
          <w:i/>
          <w:sz w:val="24"/>
          <w:szCs w:val="21"/>
        </w:rPr>
      </w:pPr>
    </w:p>
    <w:p w14:paraId="0AC9BD62" w14:textId="77777777" w:rsidR="00A83C63" w:rsidRDefault="00A83C63" w:rsidP="00A83C63">
      <w:pPr>
        <w:pStyle w:val="Heading3"/>
        <w:spacing w:after="202"/>
        <w:ind w:left="0" w:firstLine="0"/>
        <w:jc w:val="both"/>
        <w:rPr>
          <w:rFonts w:ascii="Times" w:hAnsi="Times"/>
          <w:b w:val="0"/>
          <w:bCs/>
          <w:i/>
          <w:sz w:val="24"/>
          <w:szCs w:val="21"/>
        </w:rPr>
      </w:pPr>
    </w:p>
    <w:p w14:paraId="7194A212" w14:textId="77777777" w:rsidR="00A83C63" w:rsidRDefault="00A83C63" w:rsidP="00A83C63">
      <w:pPr>
        <w:pStyle w:val="Heading3"/>
        <w:spacing w:after="202"/>
        <w:ind w:left="0" w:firstLine="0"/>
        <w:jc w:val="both"/>
        <w:rPr>
          <w:rFonts w:ascii="Times" w:hAnsi="Times"/>
          <w:b w:val="0"/>
          <w:bCs/>
          <w:i/>
          <w:sz w:val="24"/>
          <w:szCs w:val="21"/>
        </w:rPr>
      </w:pPr>
    </w:p>
    <w:p w14:paraId="0B6828D8" w14:textId="77777777" w:rsidR="00A83C63" w:rsidRDefault="00A83C63" w:rsidP="00A83C63">
      <w:pPr>
        <w:pStyle w:val="Heading3"/>
        <w:spacing w:after="202"/>
        <w:ind w:left="0" w:firstLine="0"/>
        <w:jc w:val="both"/>
        <w:rPr>
          <w:rFonts w:ascii="Times" w:hAnsi="Times"/>
          <w:b w:val="0"/>
          <w:bCs/>
          <w:i/>
          <w:sz w:val="24"/>
          <w:szCs w:val="21"/>
        </w:rPr>
      </w:pPr>
    </w:p>
    <w:p w14:paraId="5CC4B1D4" w14:textId="77777777" w:rsidR="00A83C63" w:rsidRDefault="00A83C63" w:rsidP="00A83C63">
      <w:pPr>
        <w:pStyle w:val="Heading3"/>
        <w:spacing w:after="202"/>
        <w:ind w:left="0" w:firstLine="0"/>
        <w:jc w:val="both"/>
        <w:rPr>
          <w:rFonts w:ascii="Times" w:hAnsi="Times"/>
          <w:b w:val="0"/>
          <w:bCs/>
          <w:i/>
          <w:sz w:val="24"/>
          <w:szCs w:val="21"/>
        </w:rPr>
      </w:pPr>
    </w:p>
    <w:p w14:paraId="35F8C1F9" w14:textId="77777777" w:rsidR="00A83C63" w:rsidRDefault="00A83C63" w:rsidP="00A83C63">
      <w:pPr>
        <w:pStyle w:val="Heading3"/>
        <w:spacing w:after="202"/>
        <w:ind w:left="0" w:firstLine="0"/>
        <w:jc w:val="both"/>
        <w:rPr>
          <w:rFonts w:ascii="Times" w:hAnsi="Times"/>
          <w:b w:val="0"/>
          <w:bCs/>
          <w:i/>
          <w:sz w:val="24"/>
          <w:szCs w:val="21"/>
        </w:rPr>
      </w:pPr>
    </w:p>
    <w:p w14:paraId="730C9ABF" w14:textId="77777777" w:rsidR="00A83C63" w:rsidRDefault="00A83C63" w:rsidP="00A83C63">
      <w:pPr>
        <w:pStyle w:val="Heading3"/>
        <w:spacing w:after="202"/>
        <w:ind w:left="0" w:firstLine="0"/>
        <w:jc w:val="both"/>
        <w:rPr>
          <w:rFonts w:ascii="Times" w:hAnsi="Times"/>
          <w:b w:val="0"/>
          <w:bCs/>
          <w:i/>
          <w:sz w:val="24"/>
          <w:szCs w:val="21"/>
        </w:rPr>
      </w:pPr>
    </w:p>
    <w:p w14:paraId="75CA2C6C" w14:textId="77777777" w:rsidR="003B2DC4" w:rsidRDefault="003B2DC4" w:rsidP="002E7DFD">
      <w:pPr>
        <w:pStyle w:val="NormalWeb"/>
        <w:rPr>
          <w:rFonts w:ascii="TimesNewRomanPS" w:hAnsi="TimesNewRomanPS"/>
          <w:b/>
          <w:bCs/>
          <w:i/>
          <w:iCs/>
          <w:sz w:val="32"/>
          <w:szCs w:val="32"/>
          <w:u w:val="single"/>
        </w:rPr>
      </w:pPr>
    </w:p>
    <w:p w14:paraId="3002EA95" w14:textId="77777777" w:rsidR="006E7692" w:rsidRPr="00BF400F" w:rsidRDefault="006E7692">
      <w:pPr>
        <w:rPr>
          <w:rFonts w:ascii="Times" w:hAnsi="Times"/>
        </w:rPr>
        <w:sectPr w:rsidR="006E7692" w:rsidRPr="00BF400F">
          <w:headerReference w:type="even" r:id="rId11"/>
          <w:headerReference w:type="default" r:id="rId12"/>
          <w:footerReference w:type="even" r:id="rId13"/>
          <w:footerReference w:type="default" r:id="rId14"/>
          <w:headerReference w:type="first" r:id="rId15"/>
          <w:footerReference w:type="first" r:id="rId16"/>
          <w:pgSz w:w="11900" w:h="16840"/>
          <w:pgMar w:top="1473" w:right="1432" w:bottom="725" w:left="1820" w:header="720" w:footer="1140" w:gutter="0"/>
          <w:cols w:space="720"/>
        </w:sectPr>
      </w:pPr>
    </w:p>
    <w:p w14:paraId="7AEE1DC2" w14:textId="63CB29CA" w:rsidR="006E7692" w:rsidRDefault="00AA5F80" w:rsidP="007978AC">
      <w:pPr>
        <w:pStyle w:val="Heading4"/>
        <w:numPr>
          <w:ilvl w:val="0"/>
          <w:numId w:val="3"/>
        </w:numPr>
        <w:spacing w:after="273" w:line="259" w:lineRule="auto"/>
        <w:rPr>
          <w:rFonts w:ascii="Times" w:hAnsi="Times"/>
        </w:rPr>
      </w:pPr>
      <w:r w:rsidRPr="00BF400F">
        <w:rPr>
          <w:rFonts w:ascii="Times" w:hAnsi="Times"/>
        </w:rPr>
        <w:lastRenderedPageBreak/>
        <w:t>INTRODUCTION</w:t>
      </w:r>
    </w:p>
    <w:p w14:paraId="7FF9F8F1" w14:textId="5972809C" w:rsidR="005D5BEC" w:rsidRPr="005D5BEC" w:rsidRDefault="005D5BEC" w:rsidP="005D5BEC">
      <w:pPr>
        <w:pStyle w:val="ListParagraph"/>
        <w:numPr>
          <w:ilvl w:val="1"/>
          <w:numId w:val="3"/>
        </w:numPr>
        <w:rPr>
          <w:rFonts w:ascii="Calibri" w:hAnsi="Calibri"/>
          <w:b/>
          <w:sz w:val="22"/>
        </w:rPr>
      </w:pPr>
      <w:r w:rsidRPr="005D5BEC">
        <w:rPr>
          <w:rFonts w:ascii="Times" w:hAnsi="Times"/>
          <w:b/>
        </w:rPr>
        <w:t>Problem Definition</w:t>
      </w:r>
    </w:p>
    <w:p w14:paraId="18BCB5F2" w14:textId="77777777" w:rsidR="005D5BEC" w:rsidRPr="005D5BEC" w:rsidRDefault="005D5BEC" w:rsidP="005D5BEC">
      <w:pPr>
        <w:pStyle w:val="ListParagraph"/>
        <w:ind w:left="365"/>
        <w:rPr>
          <w:rFonts w:ascii="Calibri" w:hAnsi="Calibri"/>
          <w:sz w:val="22"/>
        </w:rPr>
      </w:pPr>
    </w:p>
    <w:p w14:paraId="575D0B68" w14:textId="0A33B9C4" w:rsidR="005D5BEC" w:rsidRDefault="005D5BEC" w:rsidP="003E7AD9">
      <w:pPr>
        <w:pStyle w:val="ListParagraph"/>
        <w:spacing w:line="276" w:lineRule="auto"/>
        <w:ind w:left="380"/>
        <w:jc w:val="both"/>
      </w:pPr>
      <w:r w:rsidRPr="007978AC">
        <w:t>Many recent college graduates have anxiety that they will not find a decent job despite their investment in college education and skills they earned during college (Levine and Dean 2012). At the same time, executives insist that they cannot find qualified applicants for a wide r</w:t>
      </w:r>
      <w:r w:rsidRPr="005D5BEC">
        <w:t xml:space="preserve">ange of jobs (Goldfarb 2012), and records of work experience and excellent grades at selective schools are often inadequate indicators of skills needed for success in business (Rubin, </w:t>
      </w:r>
      <w:proofErr w:type="spellStart"/>
      <w:r w:rsidRPr="005D5BEC">
        <w:t>Bommer</w:t>
      </w:r>
      <w:proofErr w:type="spellEnd"/>
      <w:r w:rsidRPr="005D5BEC">
        <w:t>, and Baldwin 2002).</w:t>
      </w:r>
      <w:r>
        <w:t xml:space="preserve"> </w:t>
      </w:r>
      <w:r w:rsidRPr="00C92571">
        <w:t xml:space="preserve">Meanwhile, studies have found a significant, positive relationship between extracurricular activity involvement and career-related skills. </w:t>
      </w:r>
      <w:r>
        <w:t>So, a well</w:t>
      </w:r>
      <w:r w:rsidR="002F3279">
        <w:t>-</w:t>
      </w:r>
      <w:r>
        <w:t xml:space="preserve">structured place to showcase your achievements and </w:t>
      </w:r>
      <w:r w:rsidR="00862623">
        <w:t>get</w:t>
      </w:r>
      <w:r>
        <w:t xml:space="preserve"> constructive </w:t>
      </w:r>
      <w:r w:rsidR="00862623">
        <w:t>feedback</w:t>
      </w:r>
      <w:r>
        <w:t xml:space="preserve"> accordingly can do wonders for the job seeker. </w:t>
      </w:r>
    </w:p>
    <w:p w14:paraId="5E97394E" w14:textId="77777777" w:rsidR="005D5BEC" w:rsidRDefault="005D5BEC" w:rsidP="005D5BEC">
      <w:pPr>
        <w:pStyle w:val="ListParagraph"/>
        <w:spacing w:line="276" w:lineRule="auto"/>
        <w:ind w:left="365"/>
        <w:jc w:val="both"/>
      </w:pPr>
    </w:p>
    <w:p w14:paraId="76CAEF0C" w14:textId="27D6B0A9" w:rsidR="005D5BEC" w:rsidRDefault="005D5BEC" w:rsidP="005D5BEC">
      <w:pPr>
        <w:pStyle w:val="ListParagraph"/>
        <w:numPr>
          <w:ilvl w:val="1"/>
          <w:numId w:val="3"/>
        </w:numPr>
        <w:rPr>
          <w:b/>
          <w:bCs/>
        </w:rPr>
      </w:pPr>
      <w:r w:rsidRPr="005D5BEC">
        <w:rPr>
          <w:b/>
          <w:bCs/>
        </w:rPr>
        <w:t>Project Overview</w:t>
      </w:r>
    </w:p>
    <w:p w14:paraId="724419A2" w14:textId="77777777" w:rsidR="003E7AD9" w:rsidRPr="005D5BEC" w:rsidRDefault="003E7AD9" w:rsidP="003E7AD9">
      <w:pPr>
        <w:pStyle w:val="ListParagraph"/>
        <w:ind w:left="365"/>
        <w:rPr>
          <w:b/>
          <w:bCs/>
        </w:rPr>
      </w:pPr>
    </w:p>
    <w:p w14:paraId="7C56A163" w14:textId="47F7D0E0" w:rsidR="00F74227" w:rsidRPr="00F74227" w:rsidRDefault="005D5BEC" w:rsidP="00F74227">
      <w:pPr>
        <w:pStyle w:val="Heading5"/>
        <w:spacing w:after="367" w:line="276" w:lineRule="auto"/>
        <w:ind w:left="365"/>
        <w:jc w:val="both"/>
        <w:rPr>
          <w:rFonts w:ascii="Times" w:hAnsi="Times"/>
          <w:b w:val="0"/>
          <w:bCs/>
          <w:sz w:val="24"/>
        </w:rPr>
      </w:pPr>
      <w:r w:rsidRPr="00BF400F">
        <w:rPr>
          <w:rFonts w:ascii="Times" w:hAnsi="Times"/>
          <w:b w:val="0"/>
          <w:bCs/>
          <w:sz w:val="24"/>
        </w:rPr>
        <w:t>This Achievements Lounge</w:t>
      </w:r>
      <w:r w:rsidR="004D685C">
        <w:rPr>
          <w:rFonts w:ascii="Times" w:hAnsi="Times"/>
          <w:b w:val="0"/>
          <w:bCs/>
          <w:sz w:val="24"/>
        </w:rPr>
        <w:t xml:space="preserve"> is a university evaluation system designed in such a way that students can register their achievements, skills, certifications, licences, research work, co-</w:t>
      </w:r>
      <w:r w:rsidR="00862623">
        <w:rPr>
          <w:rFonts w:ascii="Times" w:hAnsi="Times"/>
          <w:b w:val="0"/>
          <w:bCs/>
          <w:sz w:val="24"/>
        </w:rPr>
        <w:t>curricular</w:t>
      </w:r>
      <w:r w:rsidR="004D685C">
        <w:rPr>
          <w:rFonts w:ascii="Times" w:hAnsi="Times"/>
          <w:b w:val="0"/>
          <w:bCs/>
          <w:sz w:val="24"/>
        </w:rPr>
        <w:t xml:space="preserve">, and </w:t>
      </w:r>
      <w:r w:rsidR="00862623">
        <w:rPr>
          <w:rFonts w:ascii="Times" w:hAnsi="Times"/>
          <w:b w:val="0"/>
          <w:bCs/>
          <w:sz w:val="24"/>
        </w:rPr>
        <w:t>extra-curricular</w:t>
      </w:r>
      <w:r w:rsidRPr="00BF400F">
        <w:rPr>
          <w:rFonts w:ascii="Times" w:hAnsi="Times"/>
          <w:b w:val="0"/>
          <w:bCs/>
          <w:sz w:val="24"/>
        </w:rPr>
        <w:t xml:space="preserve">. </w:t>
      </w:r>
      <w:r>
        <w:rPr>
          <w:rFonts w:ascii="Times" w:hAnsi="Times"/>
          <w:b w:val="0"/>
          <w:bCs/>
          <w:sz w:val="24"/>
        </w:rPr>
        <w:t xml:space="preserve">The institute using this evaluation system can evaluate the skills and achievements and the scale at which the students of that institute are performing and achieving in co-curricular activities. Such a system can be useful for the proper growth of all the students in their early academic career and can be a proper system for </w:t>
      </w:r>
      <w:r w:rsidR="00862623">
        <w:rPr>
          <w:rFonts w:ascii="Times" w:hAnsi="Times"/>
          <w:b w:val="0"/>
          <w:bCs/>
          <w:sz w:val="24"/>
        </w:rPr>
        <w:t xml:space="preserve">the </w:t>
      </w:r>
      <w:r>
        <w:rPr>
          <w:rFonts w:ascii="Times" w:hAnsi="Times"/>
          <w:b w:val="0"/>
          <w:bCs/>
          <w:sz w:val="24"/>
        </w:rPr>
        <w:t xml:space="preserve">growth of students and </w:t>
      </w:r>
      <w:r w:rsidR="00862623">
        <w:rPr>
          <w:rFonts w:ascii="Times" w:hAnsi="Times"/>
          <w:b w:val="0"/>
          <w:bCs/>
          <w:sz w:val="24"/>
        </w:rPr>
        <w:t>institutes</w:t>
      </w:r>
      <w:r>
        <w:rPr>
          <w:rFonts w:ascii="Times" w:hAnsi="Times"/>
          <w:b w:val="0"/>
          <w:bCs/>
          <w:sz w:val="24"/>
        </w:rPr>
        <w:t xml:space="preserve"> as well. Generally</w:t>
      </w:r>
      <w:r w:rsidR="00862623">
        <w:rPr>
          <w:rFonts w:ascii="Times" w:hAnsi="Times"/>
          <w:b w:val="0"/>
          <w:bCs/>
          <w:sz w:val="24"/>
        </w:rPr>
        <w:t>,</w:t>
      </w:r>
      <w:r>
        <w:rPr>
          <w:rFonts w:ascii="Times" w:hAnsi="Times"/>
          <w:b w:val="0"/>
          <w:bCs/>
          <w:sz w:val="24"/>
        </w:rPr>
        <w:t xml:space="preserve"> this system will measure and reflect </w:t>
      </w:r>
      <w:r w:rsidRPr="00F74227">
        <w:rPr>
          <w:rFonts w:ascii="Times" w:hAnsi="Times"/>
          <w:b w:val="0"/>
          <w:bCs/>
          <w:sz w:val="24"/>
        </w:rPr>
        <w:t xml:space="preserve">the </w:t>
      </w:r>
      <w:r w:rsidR="00862623">
        <w:rPr>
          <w:rFonts w:ascii="Times" w:hAnsi="Times"/>
          <w:b w:val="0"/>
          <w:bCs/>
          <w:sz w:val="24"/>
        </w:rPr>
        <w:t>student’s</w:t>
      </w:r>
      <w:r w:rsidRPr="00F74227">
        <w:rPr>
          <w:rFonts w:ascii="Times" w:hAnsi="Times"/>
          <w:b w:val="0"/>
          <w:bCs/>
          <w:sz w:val="24"/>
        </w:rPr>
        <w:t xml:space="preserve"> achievements </w:t>
      </w:r>
      <w:r w:rsidR="007B3E16" w:rsidRPr="00F74227">
        <w:rPr>
          <w:rFonts w:ascii="Times" w:hAnsi="Times"/>
          <w:b w:val="0"/>
          <w:bCs/>
          <w:sz w:val="24"/>
        </w:rPr>
        <w:t>as well as skills.</w:t>
      </w:r>
    </w:p>
    <w:p w14:paraId="369EE5F8" w14:textId="36EED609" w:rsidR="00F74227" w:rsidRPr="00F74227" w:rsidRDefault="007B3E16" w:rsidP="00F74227">
      <w:pPr>
        <w:pStyle w:val="Heading5"/>
        <w:spacing w:after="367" w:line="276" w:lineRule="auto"/>
        <w:ind w:left="365"/>
        <w:jc w:val="both"/>
        <w:rPr>
          <w:rFonts w:ascii="Times" w:hAnsi="Times"/>
          <w:b w:val="0"/>
          <w:bCs/>
          <w:sz w:val="24"/>
        </w:rPr>
      </w:pPr>
      <w:r w:rsidRPr="00F74227">
        <w:rPr>
          <w:rFonts w:ascii="Times" w:hAnsi="Times"/>
          <w:b w:val="0"/>
          <w:bCs/>
          <w:sz w:val="24"/>
        </w:rPr>
        <w:t xml:space="preserve">This can be a </w:t>
      </w:r>
      <w:r w:rsidR="00862623">
        <w:rPr>
          <w:rFonts w:ascii="Times" w:hAnsi="Times"/>
          <w:b w:val="0"/>
          <w:bCs/>
          <w:sz w:val="24"/>
        </w:rPr>
        <w:t>credit-based</w:t>
      </w:r>
      <w:r w:rsidRPr="00F74227">
        <w:rPr>
          <w:rFonts w:ascii="Times" w:hAnsi="Times"/>
          <w:b w:val="0"/>
          <w:bCs/>
          <w:sz w:val="24"/>
        </w:rPr>
        <w:t xml:space="preserve"> system, in which one can be evaluated </w:t>
      </w:r>
      <w:r w:rsidR="00862623">
        <w:rPr>
          <w:rFonts w:ascii="Times" w:hAnsi="Times"/>
          <w:b w:val="0"/>
          <w:bCs/>
          <w:sz w:val="24"/>
        </w:rPr>
        <w:t>based on</w:t>
      </w:r>
      <w:r w:rsidRPr="00F74227">
        <w:rPr>
          <w:rFonts w:ascii="Times" w:hAnsi="Times"/>
          <w:b w:val="0"/>
          <w:bCs/>
          <w:sz w:val="24"/>
        </w:rPr>
        <w:t xml:space="preserve"> the credits, the credits would be associated with the type and niche of achievements, and the achievements will be based on the marking by teachers and mentors and some default marking strategies</w:t>
      </w:r>
      <w:r w:rsidR="00F74227">
        <w:rPr>
          <w:rFonts w:ascii="Times" w:hAnsi="Times"/>
          <w:b w:val="0"/>
          <w:bCs/>
          <w:sz w:val="24"/>
        </w:rPr>
        <w:t>.</w:t>
      </w:r>
    </w:p>
    <w:p w14:paraId="083EDBC6" w14:textId="6E1916DC" w:rsidR="007B3E16" w:rsidRPr="007978AC" w:rsidRDefault="007B3E16" w:rsidP="007B3E16">
      <w:pPr>
        <w:pStyle w:val="ListParagraph"/>
        <w:spacing w:line="276" w:lineRule="auto"/>
        <w:ind w:left="365"/>
        <w:jc w:val="both"/>
        <w:rPr>
          <w:rFonts w:ascii="Times" w:hAnsi="Times"/>
        </w:rPr>
      </w:pPr>
      <w:r w:rsidRPr="007978AC">
        <w:rPr>
          <w:rFonts w:ascii="Times" w:hAnsi="Times"/>
        </w:rPr>
        <w:t xml:space="preserve">This document will cover a description of the Achievements Lounge Evaluation system, the usage, working, </w:t>
      </w:r>
      <w:r w:rsidR="004D685C">
        <w:rPr>
          <w:rFonts w:ascii="Times" w:hAnsi="Times"/>
        </w:rPr>
        <w:t>and the need for such systems at organizations, especially universities and institutes hosting early academic career opportunities and professional societies</w:t>
      </w:r>
      <w:r w:rsidRPr="007978AC">
        <w:rPr>
          <w:rFonts w:ascii="Times" w:hAnsi="Times"/>
        </w:rPr>
        <w:t xml:space="preserve">. </w:t>
      </w:r>
    </w:p>
    <w:p w14:paraId="2574F262" w14:textId="77777777" w:rsidR="003E7AD9" w:rsidRDefault="003E7AD9" w:rsidP="007B3E16"/>
    <w:p w14:paraId="3759800C" w14:textId="77777777" w:rsidR="009642E4" w:rsidRDefault="007B3E16" w:rsidP="009642E4">
      <w:pPr>
        <w:pStyle w:val="ListParagraph"/>
        <w:numPr>
          <w:ilvl w:val="1"/>
          <w:numId w:val="3"/>
        </w:numPr>
        <w:rPr>
          <w:b/>
          <w:bCs/>
        </w:rPr>
      </w:pPr>
      <w:r>
        <w:rPr>
          <w:b/>
          <w:bCs/>
        </w:rPr>
        <w:t>Hardware Specification</w:t>
      </w:r>
    </w:p>
    <w:p w14:paraId="21CB06FD" w14:textId="77777777" w:rsidR="009642E4" w:rsidRDefault="009642E4" w:rsidP="009642E4">
      <w:pPr>
        <w:pStyle w:val="ListParagraph"/>
        <w:ind w:left="365"/>
        <w:rPr>
          <w:b/>
          <w:bCs/>
        </w:rPr>
      </w:pPr>
    </w:p>
    <w:p w14:paraId="758F7D67" w14:textId="7F92120A" w:rsidR="009642E4" w:rsidRPr="009642E4" w:rsidRDefault="009642E4" w:rsidP="009642E4">
      <w:pPr>
        <w:pStyle w:val="ListParagraph"/>
        <w:spacing w:after="160" w:line="259" w:lineRule="auto"/>
        <w:ind w:left="365"/>
        <w:rPr>
          <w:rFonts w:ascii="Times" w:hAnsi="Times"/>
          <w:b/>
          <w:bCs/>
        </w:rPr>
      </w:pPr>
      <w:r w:rsidRPr="009642E4">
        <w:rPr>
          <w:rFonts w:ascii="Times" w:hAnsi="Times"/>
          <w:b/>
          <w:bCs/>
          <w:color w:val="111C24"/>
          <w:shd w:val="clear" w:color="auto" w:fill="FFFFFF"/>
        </w:rPr>
        <w:t>Operating systems supported</w:t>
      </w:r>
    </w:p>
    <w:p w14:paraId="36661FFF" w14:textId="4EDBAE65" w:rsidR="009642E4" w:rsidRPr="009642E4" w:rsidRDefault="009642E4" w:rsidP="009642E4">
      <w:pPr>
        <w:pStyle w:val="ListParagraph"/>
        <w:numPr>
          <w:ilvl w:val="0"/>
          <w:numId w:val="18"/>
        </w:numPr>
      </w:pPr>
      <w:r w:rsidRPr="009642E4">
        <w:t>Mac</w:t>
      </w:r>
    </w:p>
    <w:p w14:paraId="168D0BDB" w14:textId="5CBE4A5B" w:rsidR="009642E4" w:rsidRPr="009642E4" w:rsidRDefault="009642E4" w:rsidP="009642E4">
      <w:pPr>
        <w:pStyle w:val="ListParagraph"/>
        <w:numPr>
          <w:ilvl w:val="0"/>
          <w:numId w:val="18"/>
        </w:numPr>
      </w:pPr>
      <w:r w:rsidRPr="009642E4">
        <w:t>Windows</w:t>
      </w:r>
    </w:p>
    <w:p w14:paraId="25E84245" w14:textId="0D7E733F" w:rsidR="009642E4" w:rsidRDefault="009642E4" w:rsidP="009642E4">
      <w:pPr>
        <w:pStyle w:val="ListParagraph"/>
        <w:numPr>
          <w:ilvl w:val="0"/>
          <w:numId w:val="18"/>
        </w:numPr>
      </w:pPr>
      <w:r w:rsidRPr="009642E4">
        <w:t>Linux</w:t>
      </w:r>
    </w:p>
    <w:p w14:paraId="5AA34B6E" w14:textId="68348A49" w:rsidR="002E7DFD" w:rsidRDefault="002E7DFD" w:rsidP="002E7DFD">
      <w:pPr>
        <w:ind w:left="365"/>
      </w:pPr>
    </w:p>
    <w:p w14:paraId="42A9FD5E" w14:textId="1036C1C7" w:rsidR="002E7DFD" w:rsidRDefault="002E7DFD" w:rsidP="002E7DFD">
      <w:pPr>
        <w:ind w:left="365"/>
        <w:rPr>
          <w:b/>
          <w:bCs/>
        </w:rPr>
      </w:pPr>
      <w:r>
        <w:rPr>
          <w:b/>
          <w:bCs/>
        </w:rPr>
        <w:t>Application Program supported:</w:t>
      </w:r>
    </w:p>
    <w:p w14:paraId="1FB4B162" w14:textId="6BC38638" w:rsidR="002E7DFD" w:rsidRPr="002E7DFD" w:rsidRDefault="002E7DFD" w:rsidP="002E7DFD">
      <w:pPr>
        <w:pStyle w:val="ListParagraph"/>
        <w:numPr>
          <w:ilvl w:val="0"/>
          <w:numId w:val="24"/>
        </w:numPr>
        <w:rPr>
          <w:b/>
          <w:bCs/>
        </w:rPr>
      </w:pPr>
      <w:r>
        <w:t>Google Chrome</w:t>
      </w:r>
    </w:p>
    <w:p w14:paraId="1138D42E" w14:textId="363E1773" w:rsidR="002E7DFD" w:rsidRPr="002E7DFD" w:rsidRDefault="002E7DFD" w:rsidP="002E7DFD">
      <w:pPr>
        <w:pStyle w:val="ListParagraph"/>
        <w:numPr>
          <w:ilvl w:val="0"/>
          <w:numId w:val="24"/>
        </w:numPr>
        <w:rPr>
          <w:b/>
          <w:bCs/>
        </w:rPr>
      </w:pPr>
      <w:r>
        <w:t>Apple Safari</w:t>
      </w:r>
    </w:p>
    <w:p w14:paraId="12B56FE8" w14:textId="6E57CE3B" w:rsidR="002E7DFD" w:rsidRPr="002E7DFD" w:rsidRDefault="002E7DFD" w:rsidP="002E7DFD">
      <w:pPr>
        <w:pStyle w:val="ListParagraph"/>
        <w:numPr>
          <w:ilvl w:val="0"/>
          <w:numId w:val="24"/>
        </w:numPr>
        <w:rPr>
          <w:b/>
          <w:bCs/>
        </w:rPr>
      </w:pPr>
      <w:r>
        <w:t>Mozilla Firefox</w:t>
      </w:r>
    </w:p>
    <w:p w14:paraId="06859990" w14:textId="4E60EA5A" w:rsidR="009642E4" w:rsidRDefault="009642E4" w:rsidP="00D23D53">
      <w:pPr>
        <w:pStyle w:val="ListParagraph"/>
        <w:ind w:left="365"/>
      </w:pPr>
    </w:p>
    <w:p w14:paraId="57050EF2" w14:textId="77777777" w:rsidR="009642E4" w:rsidRDefault="009642E4" w:rsidP="009642E4">
      <w:pPr>
        <w:pStyle w:val="ListParagraph"/>
        <w:ind w:left="365"/>
        <w:rPr>
          <w:rFonts w:ascii="Times" w:hAnsi="Times"/>
          <w:b/>
          <w:bCs/>
          <w:color w:val="111C24"/>
          <w:shd w:val="clear" w:color="auto" w:fill="FFFFFF"/>
        </w:rPr>
      </w:pPr>
      <w:r>
        <w:rPr>
          <w:rFonts w:ascii="Times" w:hAnsi="Times"/>
          <w:b/>
          <w:bCs/>
          <w:color w:val="111C24"/>
          <w:shd w:val="clear" w:color="auto" w:fill="FFFFFF"/>
        </w:rPr>
        <w:lastRenderedPageBreak/>
        <w:t>RAM required</w:t>
      </w:r>
    </w:p>
    <w:p w14:paraId="59FE8198" w14:textId="13BE7F8F" w:rsidR="009642E4" w:rsidRPr="009642E4" w:rsidRDefault="009642E4" w:rsidP="009642E4">
      <w:pPr>
        <w:pStyle w:val="ListParagraph"/>
        <w:numPr>
          <w:ilvl w:val="0"/>
          <w:numId w:val="20"/>
        </w:numPr>
        <w:rPr>
          <w:rFonts w:ascii="Times" w:hAnsi="Times"/>
          <w:b/>
          <w:bCs/>
          <w:color w:val="111C24"/>
          <w:shd w:val="clear" w:color="auto" w:fill="FFFFFF"/>
        </w:rPr>
      </w:pPr>
      <w:r>
        <w:rPr>
          <w:rFonts w:ascii="Times" w:hAnsi="Times"/>
          <w:color w:val="111C24"/>
        </w:rPr>
        <w:t>2</w:t>
      </w:r>
      <w:r w:rsidRPr="009642E4">
        <w:rPr>
          <w:rFonts w:ascii="Times" w:hAnsi="Times"/>
          <w:color w:val="111C24"/>
        </w:rPr>
        <w:t>GB minimum, 3 GB recommended</w:t>
      </w:r>
    </w:p>
    <w:p w14:paraId="770B4BA5" w14:textId="239B6D60" w:rsidR="009642E4" w:rsidRPr="009642E4" w:rsidRDefault="009642E4" w:rsidP="009642E4">
      <w:pPr>
        <w:pStyle w:val="ListParagraph"/>
        <w:numPr>
          <w:ilvl w:val="0"/>
          <w:numId w:val="20"/>
        </w:numPr>
        <w:rPr>
          <w:rFonts w:ascii="Times" w:hAnsi="Times"/>
          <w:b/>
          <w:bCs/>
          <w:color w:val="111C24"/>
          <w:shd w:val="clear" w:color="auto" w:fill="FFFFFF"/>
        </w:rPr>
      </w:pPr>
      <w:r w:rsidRPr="009642E4">
        <w:rPr>
          <w:rFonts w:ascii="Times" w:hAnsi="Times"/>
          <w:color w:val="111C24"/>
        </w:rPr>
        <w:t>4 GB recommended for parallel processing with 8 or more core</w:t>
      </w:r>
      <w:r>
        <w:rPr>
          <w:rFonts w:ascii="Times" w:hAnsi="Times"/>
          <w:color w:val="111C24"/>
        </w:rPr>
        <w:t>s</w:t>
      </w:r>
    </w:p>
    <w:p w14:paraId="63C313EE" w14:textId="77777777" w:rsidR="00D23D53" w:rsidRPr="00D23D53" w:rsidRDefault="00D23D53" w:rsidP="00D23D53">
      <w:pPr>
        <w:rPr>
          <w:b/>
          <w:bCs/>
        </w:rPr>
      </w:pPr>
    </w:p>
    <w:p w14:paraId="4D7B9B25" w14:textId="1CBFC395" w:rsidR="007B3E16" w:rsidRDefault="007B3E16" w:rsidP="007B3E16">
      <w:pPr>
        <w:pStyle w:val="ListParagraph"/>
        <w:numPr>
          <w:ilvl w:val="1"/>
          <w:numId w:val="3"/>
        </w:numPr>
        <w:rPr>
          <w:b/>
          <w:bCs/>
        </w:rPr>
      </w:pPr>
      <w:r>
        <w:rPr>
          <w:b/>
          <w:bCs/>
        </w:rPr>
        <w:t>Software Specification</w:t>
      </w:r>
    </w:p>
    <w:p w14:paraId="03BEFE74" w14:textId="19C4777E" w:rsidR="009642E4" w:rsidRDefault="009642E4" w:rsidP="009642E4">
      <w:pPr>
        <w:rPr>
          <w:b/>
          <w:bCs/>
        </w:rPr>
      </w:pPr>
    </w:p>
    <w:p w14:paraId="39E60997" w14:textId="4620F286" w:rsidR="009642E4" w:rsidRPr="009642E4" w:rsidRDefault="009642E4" w:rsidP="009642E4">
      <w:pPr>
        <w:pStyle w:val="ListParagraph"/>
        <w:spacing w:after="160" w:line="259" w:lineRule="auto"/>
        <w:ind w:left="365"/>
        <w:rPr>
          <w:rFonts w:ascii="Times" w:hAnsi="Times"/>
          <w:b/>
          <w:bCs/>
        </w:rPr>
      </w:pPr>
      <w:r>
        <w:rPr>
          <w:rFonts w:ascii="Times" w:hAnsi="Times"/>
          <w:b/>
          <w:bCs/>
          <w:color w:val="111C24"/>
          <w:shd w:val="clear" w:color="auto" w:fill="FFFFFF"/>
        </w:rPr>
        <w:t>Software</w:t>
      </w:r>
    </w:p>
    <w:p w14:paraId="4063FC00" w14:textId="31802A45" w:rsidR="009642E4" w:rsidRDefault="009642E4" w:rsidP="009642E4">
      <w:pPr>
        <w:pStyle w:val="ListParagraph"/>
        <w:numPr>
          <w:ilvl w:val="0"/>
          <w:numId w:val="18"/>
        </w:numPr>
      </w:pPr>
      <w:r>
        <w:t>VS Code</w:t>
      </w:r>
    </w:p>
    <w:p w14:paraId="1CE25D07" w14:textId="698317F1" w:rsidR="009642E4" w:rsidRDefault="009642E4" w:rsidP="009642E4">
      <w:pPr>
        <w:pStyle w:val="ListParagraph"/>
        <w:numPr>
          <w:ilvl w:val="0"/>
          <w:numId w:val="18"/>
        </w:numPr>
      </w:pPr>
      <w:r>
        <w:t>Browser</w:t>
      </w:r>
    </w:p>
    <w:p w14:paraId="56C76803" w14:textId="77777777" w:rsidR="009642E4" w:rsidRDefault="009642E4" w:rsidP="009642E4">
      <w:pPr>
        <w:pStyle w:val="ListParagraph"/>
        <w:ind w:left="365"/>
      </w:pPr>
    </w:p>
    <w:p w14:paraId="3AEE1707" w14:textId="6A737276" w:rsidR="009642E4" w:rsidRDefault="009642E4" w:rsidP="009642E4">
      <w:pPr>
        <w:pStyle w:val="ListParagraph"/>
        <w:ind w:left="365"/>
        <w:rPr>
          <w:rFonts w:ascii="Times" w:hAnsi="Times"/>
          <w:b/>
          <w:bCs/>
          <w:color w:val="111C24"/>
          <w:shd w:val="clear" w:color="auto" w:fill="FFFFFF"/>
        </w:rPr>
      </w:pPr>
      <w:r>
        <w:rPr>
          <w:rFonts w:ascii="Times" w:hAnsi="Times"/>
          <w:b/>
          <w:bCs/>
          <w:color w:val="111C24"/>
          <w:shd w:val="clear" w:color="auto" w:fill="FFFFFF"/>
        </w:rPr>
        <w:t>Languages</w:t>
      </w:r>
    </w:p>
    <w:p w14:paraId="5AF63C83" w14:textId="5845BE96" w:rsidR="009642E4" w:rsidRPr="009642E4" w:rsidRDefault="009642E4" w:rsidP="009642E4">
      <w:pPr>
        <w:pStyle w:val="ListParagraph"/>
        <w:numPr>
          <w:ilvl w:val="0"/>
          <w:numId w:val="20"/>
        </w:numPr>
        <w:rPr>
          <w:rFonts w:ascii="Times" w:hAnsi="Times"/>
          <w:b/>
          <w:bCs/>
          <w:color w:val="111C24"/>
          <w:shd w:val="clear" w:color="auto" w:fill="FFFFFF"/>
        </w:rPr>
      </w:pPr>
      <w:r>
        <w:rPr>
          <w:rFonts w:ascii="Times" w:hAnsi="Times"/>
          <w:color w:val="111C24"/>
        </w:rPr>
        <w:t>Front End – HTML, CSS, JS</w:t>
      </w:r>
    </w:p>
    <w:p w14:paraId="2128EBAD" w14:textId="12E93DCF" w:rsidR="009642E4" w:rsidRPr="009642E4" w:rsidRDefault="009642E4" w:rsidP="009642E4">
      <w:pPr>
        <w:pStyle w:val="ListParagraph"/>
        <w:numPr>
          <w:ilvl w:val="0"/>
          <w:numId w:val="20"/>
        </w:numPr>
        <w:rPr>
          <w:rFonts w:ascii="Times" w:hAnsi="Times"/>
          <w:b/>
          <w:bCs/>
          <w:color w:val="111C24"/>
          <w:shd w:val="clear" w:color="auto" w:fill="FFFFFF"/>
        </w:rPr>
      </w:pPr>
      <w:r>
        <w:rPr>
          <w:rFonts w:ascii="Times" w:hAnsi="Times"/>
          <w:color w:val="111C24"/>
        </w:rPr>
        <w:t>Back End – JS, Node.js</w:t>
      </w:r>
    </w:p>
    <w:p w14:paraId="18F4EF8A" w14:textId="07964399" w:rsidR="009642E4" w:rsidRDefault="009642E4" w:rsidP="009642E4">
      <w:pPr>
        <w:pStyle w:val="ListParagraph"/>
        <w:ind w:left="1085"/>
        <w:rPr>
          <w:rFonts w:ascii="Times" w:hAnsi="Times"/>
          <w:color w:val="111C24"/>
        </w:rPr>
      </w:pPr>
    </w:p>
    <w:p w14:paraId="2301C17E" w14:textId="3A380A04" w:rsidR="009642E4" w:rsidRDefault="009642E4" w:rsidP="009642E4">
      <w:pPr>
        <w:pStyle w:val="ListParagraph"/>
        <w:ind w:left="365"/>
        <w:rPr>
          <w:rFonts w:ascii="Times" w:hAnsi="Times"/>
          <w:b/>
          <w:bCs/>
          <w:color w:val="111C24"/>
          <w:shd w:val="clear" w:color="auto" w:fill="FFFFFF"/>
        </w:rPr>
      </w:pPr>
      <w:r>
        <w:rPr>
          <w:rFonts w:ascii="Times" w:hAnsi="Times"/>
          <w:b/>
          <w:bCs/>
          <w:color w:val="111C24"/>
          <w:shd w:val="clear" w:color="auto" w:fill="FFFFFF"/>
        </w:rPr>
        <w:t>Frameworks</w:t>
      </w:r>
    </w:p>
    <w:p w14:paraId="1568CB34" w14:textId="4BADFA9F" w:rsidR="009642E4" w:rsidRPr="002E7DFD" w:rsidRDefault="009642E4" w:rsidP="009642E4">
      <w:pPr>
        <w:pStyle w:val="ListParagraph"/>
        <w:numPr>
          <w:ilvl w:val="0"/>
          <w:numId w:val="20"/>
        </w:numPr>
        <w:rPr>
          <w:rFonts w:ascii="Times" w:hAnsi="Times"/>
          <w:b/>
          <w:bCs/>
          <w:color w:val="111C24"/>
          <w:shd w:val="clear" w:color="auto" w:fill="FFFFFF"/>
        </w:rPr>
      </w:pPr>
      <w:r>
        <w:rPr>
          <w:rFonts w:ascii="Times" w:hAnsi="Times"/>
          <w:color w:val="111C24"/>
        </w:rPr>
        <w:t xml:space="preserve">Database </w:t>
      </w:r>
      <w:r w:rsidR="002E7DFD">
        <w:rPr>
          <w:rFonts w:ascii="Times" w:hAnsi="Times"/>
          <w:color w:val="111C24"/>
        </w:rPr>
        <w:t>–</w:t>
      </w:r>
      <w:r>
        <w:rPr>
          <w:rFonts w:ascii="Times" w:hAnsi="Times"/>
          <w:color w:val="111C24"/>
        </w:rPr>
        <w:t xml:space="preserve"> MongoDB</w:t>
      </w:r>
    </w:p>
    <w:p w14:paraId="455633AA" w14:textId="5C2F9D13" w:rsidR="002E7DFD" w:rsidRPr="002E7DFD" w:rsidRDefault="002E7DFD" w:rsidP="009642E4">
      <w:pPr>
        <w:pStyle w:val="ListParagraph"/>
        <w:numPr>
          <w:ilvl w:val="0"/>
          <w:numId w:val="20"/>
        </w:numPr>
        <w:rPr>
          <w:rFonts w:ascii="Times" w:hAnsi="Times"/>
          <w:b/>
          <w:bCs/>
          <w:color w:val="111C24"/>
          <w:shd w:val="clear" w:color="auto" w:fill="FFFFFF"/>
        </w:rPr>
      </w:pPr>
      <w:r>
        <w:rPr>
          <w:rFonts w:ascii="Times" w:hAnsi="Times"/>
          <w:color w:val="111C24"/>
        </w:rPr>
        <w:t xml:space="preserve">React </w:t>
      </w:r>
      <w:proofErr w:type="spellStart"/>
      <w:r>
        <w:rPr>
          <w:rFonts w:ascii="Times" w:hAnsi="Times"/>
          <w:color w:val="111C24"/>
        </w:rPr>
        <w:t>Js</w:t>
      </w:r>
      <w:proofErr w:type="spellEnd"/>
    </w:p>
    <w:p w14:paraId="29A9D4EB" w14:textId="33077705" w:rsidR="002E7DFD" w:rsidRPr="002E7DFD" w:rsidRDefault="002E7DFD" w:rsidP="009642E4">
      <w:pPr>
        <w:pStyle w:val="ListParagraph"/>
        <w:numPr>
          <w:ilvl w:val="0"/>
          <w:numId w:val="20"/>
        </w:numPr>
        <w:rPr>
          <w:rFonts w:ascii="Times" w:hAnsi="Times"/>
          <w:b/>
          <w:bCs/>
          <w:color w:val="111C24"/>
          <w:shd w:val="clear" w:color="auto" w:fill="FFFFFF"/>
        </w:rPr>
      </w:pPr>
      <w:r>
        <w:rPr>
          <w:rFonts w:ascii="Times" w:hAnsi="Times"/>
          <w:color w:val="111C24"/>
        </w:rPr>
        <w:t>Rest API</w:t>
      </w:r>
    </w:p>
    <w:p w14:paraId="406DD747" w14:textId="614B0909" w:rsidR="002E7DFD" w:rsidRPr="002E7DFD" w:rsidRDefault="002E7DFD" w:rsidP="009642E4">
      <w:pPr>
        <w:pStyle w:val="ListParagraph"/>
        <w:numPr>
          <w:ilvl w:val="0"/>
          <w:numId w:val="20"/>
        </w:numPr>
        <w:rPr>
          <w:rFonts w:ascii="Times" w:hAnsi="Times"/>
          <w:b/>
          <w:bCs/>
          <w:color w:val="111C24"/>
          <w:shd w:val="clear" w:color="auto" w:fill="FFFFFF"/>
        </w:rPr>
      </w:pPr>
      <w:r>
        <w:rPr>
          <w:rFonts w:ascii="Times" w:hAnsi="Times"/>
          <w:color w:val="111C24"/>
        </w:rPr>
        <w:t>Passport JS</w:t>
      </w:r>
    </w:p>
    <w:p w14:paraId="16A67BC8" w14:textId="76917EB4" w:rsidR="002E7DFD" w:rsidRPr="002E7DFD" w:rsidRDefault="002E7DFD" w:rsidP="009642E4">
      <w:pPr>
        <w:pStyle w:val="ListParagraph"/>
        <w:numPr>
          <w:ilvl w:val="0"/>
          <w:numId w:val="20"/>
        </w:numPr>
        <w:rPr>
          <w:rFonts w:ascii="Times" w:hAnsi="Times"/>
          <w:b/>
          <w:bCs/>
          <w:color w:val="111C24"/>
          <w:shd w:val="clear" w:color="auto" w:fill="FFFFFF"/>
        </w:rPr>
      </w:pPr>
      <w:proofErr w:type="spellStart"/>
      <w:r>
        <w:rPr>
          <w:rFonts w:ascii="Times" w:hAnsi="Times"/>
          <w:color w:val="111C24"/>
        </w:rPr>
        <w:t>Ejs</w:t>
      </w:r>
      <w:proofErr w:type="spellEnd"/>
    </w:p>
    <w:p w14:paraId="0327F621" w14:textId="4C8D0226" w:rsidR="002E7DFD" w:rsidRPr="002E7DFD" w:rsidRDefault="00862623" w:rsidP="002E7DFD">
      <w:pPr>
        <w:pStyle w:val="ListParagraph"/>
        <w:numPr>
          <w:ilvl w:val="0"/>
          <w:numId w:val="20"/>
        </w:numPr>
        <w:rPr>
          <w:rFonts w:ascii="Times" w:hAnsi="Times"/>
          <w:b/>
          <w:bCs/>
          <w:color w:val="111C24"/>
          <w:shd w:val="clear" w:color="auto" w:fill="FFFFFF"/>
        </w:rPr>
      </w:pPr>
      <w:r>
        <w:rPr>
          <w:rFonts w:ascii="Times" w:hAnsi="Times"/>
          <w:color w:val="111C24"/>
        </w:rPr>
        <w:t>Multi</w:t>
      </w:r>
    </w:p>
    <w:p w14:paraId="0E9FC195" w14:textId="2AD7D06C" w:rsidR="002E7DFD" w:rsidRPr="009642E4" w:rsidRDefault="002E7DFD" w:rsidP="009642E4">
      <w:pPr>
        <w:pStyle w:val="ListParagraph"/>
        <w:numPr>
          <w:ilvl w:val="0"/>
          <w:numId w:val="20"/>
        </w:numPr>
        <w:rPr>
          <w:rFonts w:ascii="Times" w:hAnsi="Times"/>
          <w:b/>
          <w:bCs/>
          <w:color w:val="111C24"/>
          <w:shd w:val="clear" w:color="auto" w:fill="FFFFFF"/>
        </w:rPr>
      </w:pPr>
      <w:proofErr w:type="spellStart"/>
      <w:r>
        <w:rPr>
          <w:rFonts w:ascii="Times" w:hAnsi="Times"/>
          <w:color w:val="111C24"/>
        </w:rPr>
        <w:t>Axios</w:t>
      </w:r>
      <w:proofErr w:type="spellEnd"/>
      <w:r>
        <w:rPr>
          <w:rFonts w:ascii="Times" w:hAnsi="Times"/>
          <w:color w:val="111C24"/>
        </w:rPr>
        <w:t xml:space="preserve"> JS</w:t>
      </w:r>
    </w:p>
    <w:p w14:paraId="4CE1F964" w14:textId="155D356C" w:rsidR="002E7DFD" w:rsidRDefault="002E7DFD" w:rsidP="009642E4">
      <w:pPr>
        <w:rPr>
          <w:b/>
          <w:bCs/>
        </w:rPr>
      </w:pPr>
    </w:p>
    <w:p w14:paraId="33D71B52" w14:textId="1E178F6F" w:rsidR="002E7DFD" w:rsidRDefault="002E7DFD">
      <w:pPr>
        <w:rPr>
          <w:b/>
          <w:bCs/>
        </w:rPr>
      </w:pPr>
      <w:r>
        <w:rPr>
          <w:b/>
          <w:bCs/>
        </w:rPr>
        <w:br w:type="page"/>
      </w:r>
    </w:p>
    <w:p w14:paraId="5379C883" w14:textId="40A41CD0" w:rsidR="006E7692" w:rsidRPr="00262DBA" w:rsidRDefault="00AA5F80" w:rsidP="002E7DFD">
      <w:pPr>
        <w:pStyle w:val="Heading4"/>
        <w:spacing w:after="389"/>
        <w:ind w:left="0" w:firstLine="0"/>
        <w:rPr>
          <w:rFonts w:ascii="Times" w:hAnsi="Times"/>
        </w:rPr>
      </w:pPr>
      <w:r w:rsidRPr="00BF400F">
        <w:rPr>
          <w:rFonts w:ascii="Times" w:hAnsi="Times"/>
        </w:rPr>
        <w:lastRenderedPageBreak/>
        <w:t>2</w:t>
      </w:r>
      <w:r w:rsidRPr="00BF400F">
        <w:rPr>
          <w:rFonts w:ascii="Times" w:eastAsia="Arial" w:hAnsi="Times" w:cs="Arial"/>
        </w:rPr>
        <w:t xml:space="preserve"> </w:t>
      </w:r>
      <w:r w:rsidRPr="00BF400F">
        <w:rPr>
          <w:rFonts w:ascii="Times" w:hAnsi="Times"/>
        </w:rPr>
        <w:t xml:space="preserve">LITERATURE REVIEW </w:t>
      </w:r>
    </w:p>
    <w:p w14:paraId="6B12481A" w14:textId="05BD4445" w:rsidR="00BD1291" w:rsidRPr="00BD1291" w:rsidRDefault="00BD1291" w:rsidP="00262DBA">
      <w:pPr>
        <w:spacing w:line="276" w:lineRule="auto"/>
        <w:jc w:val="both"/>
      </w:pPr>
      <w:r>
        <w:t>Various research</w:t>
      </w:r>
      <w:r w:rsidRPr="00BD1291">
        <w:t xml:space="preserve"> examines</w:t>
      </w:r>
      <w:r>
        <w:t xml:space="preserve"> </w:t>
      </w:r>
      <w:r w:rsidRPr="00BD1291">
        <w:t xml:space="preserve">the changing influence of extracurricular activities on students’ post-college job outcomes. </w:t>
      </w:r>
      <w:r w:rsidR="00262DBA">
        <w:t xml:space="preserve">The </w:t>
      </w:r>
      <w:r w:rsidRPr="00BD1291">
        <w:t xml:space="preserve">results suggest that extracurricular activities contribute to individuals’ developmental pathways and occupations they take in the future (Bronfenbrenner 1994; Feldman and </w:t>
      </w:r>
      <w:proofErr w:type="spellStart"/>
      <w:r w:rsidRPr="00BD1291">
        <w:t>Matjasko</w:t>
      </w:r>
      <w:proofErr w:type="spellEnd"/>
      <w:r w:rsidRPr="00BD1291">
        <w:t xml:space="preserve"> 2005). In addition, the developmental gains are coming from the ‘contents’ of the activities, rather than simple participation in multiple activities or level of involvement in those activities. Each type of </w:t>
      </w:r>
      <w:r w:rsidR="00862623">
        <w:t>activity</w:t>
      </w:r>
      <w:r w:rsidRPr="00BD1291">
        <w:t xml:space="preserve"> provides students unique opportunities for identifying </w:t>
      </w:r>
      <w:r w:rsidR="008F72D8">
        <w:t>preferences</w:t>
      </w:r>
      <w:r w:rsidRPr="00BD1291">
        <w:t xml:space="preserve"> and fit for potential occupations, and this process might result in a higher level of satisfaction even if the occupational prestige is not high (e.g. art activities). On the other hand, the benefits are in part determined by employers’ recognition of different extracurricular activities, as signalling theory explains. Employers prefer individuals who have specialised skills, and activities that are related to those skills are valued. It is also possible that employers are looking for homophily, hiring people with specific extracurricular activity profiles that resonate culturally with the people in their organisations (Hodgkinson 2003; Rivera 2012). For example, employers value interpersonal skills and infer these abilities from people’s participation in sports or volunteer groups; however, social group activities are interpreted negatively, potentially because employers associate those activities with exposures to unfavourable behaviours such as cheating and drinking (Baker 2008).</w:t>
      </w:r>
    </w:p>
    <w:p w14:paraId="19EB47BC" w14:textId="77777777" w:rsidR="00D64429" w:rsidRDefault="00D64429">
      <w:pPr>
        <w:rPr>
          <w:rFonts w:ascii="Times" w:hAnsi="Times"/>
        </w:rPr>
      </w:pPr>
    </w:p>
    <w:p w14:paraId="10040273" w14:textId="77777777" w:rsidR="005A0DA8" w:rsidRDefault="005A0DA8">
      <w:pPr>
        <w:rPr>
          <w:rFonts w:ascii="Times" w:hAnsi="Times"/>
        </w:rPr>
      </w:pPr>
    </w:p>
    <w:p w14:paraId="6F155D01" w14:textId="77777777" w:rsidR="005A0DA8" w:rsidRDefault="005A0DA8">
      <w:pPr>
        <w:rPr>
          <w:rFonts w:ascii="Times" w:hAnsi="Times"/>
        </w:rPr>
      </w:pPr>
    </w:p>
    <w:p w14:paraId="6455D5A2" w14:textId="0F72E36D" w:rsidR="005A0DA8" w:rsidRPr="005A0DA8" w:rsidRDefault="005A0DA8">
      <w:pPr>
        <w:rPr>
          <w:rFonts w:ascii="Times" w:hAnsi="Times"/>
          <w:b/>
          <w:bCs/>
        </w:rPr>
      </w:pPr>
      <w:r w:rsidRPr="005A0DA8">
        <w:rPr>
          <w:rFonts w:ascii="Times" w:hAnsi="Times"/>
          <w:b/>
          <w:bCs/>
        </w:rPr>
        <w:t>2.1 Existing System</w:t>
      </w:r>
    </w:p>
    <w:p w14:paraId="458B7416" w14:textId="11F13F45" w:rsidR="005A0DA8" w:rsidRDefault="005A0DA8">
      <w:pPr>
        <w:rPr>
          <w:rFonts w:ascii="Times" w:hAnsi="Times"/>
        </w:rPr>
      </w:pPr>
    </w:p>
    <w:p w14:paraId="4104EA65" w14:textId="03EBDAC0" w:rsidR="005A0DA8" w:rsidRDefault="00862623" w:rsidP="00A45135">
      <w:pPr>
        <w:spacing w:line="276" w:lineRule="auto"/>
        <w:jc w:val="both"/>
        <w:rPr>
          <w:rFonts w:ascii="Times" w:hAnsi="Times" w:cs="Arial"/>
          <w:color w:val="000000" w:themeColor="text1"/>
          <w:shd w:val="clear" w:color="auto" w:fill="FFFFFF"/>
        </w:rPr>
      </w:pPr>
      <w:r>
        <w:rPr>
          <w:rFonts w:ascii="Times" w:hAnsi="Times"/>
          <w:color w:val="000000" w:themeColor="text1"/>
        </w:rPr>
        <w:t>Various existing systems allow</w:t>
      </w:r>
      <w:r w:rsidR="005A0DA8" w:rsidRPr="005A0DA8">
        <w:rPr>
          <w:rFonts w:ascii="Times" w:hAnsi="Times"/>
          <w:color w:val="000000" w:themeColor="text1"/>
        </w:rPr>
        <w:t xml:space="preserve"> people to showcase </w:t>
      </w:r>
      <w:r>
        <w:rPr>
          <w:rFonts w:ascii="Times" w:hAnsi="Times"/>
          <w:color w:val="000000" w:themeColor="text1"/>
        </w:rPr>
        <w:t>their</w:t>
      </w:r>
      <w:r w:rsidR="005A0DA8" w:rsidRPr="005A0DA8">
        <w:rPr>
          <w:rFonts w:ascii="Times" w:hAnsi="Times"/>
          <w:color w:val="000000" w:themeColor="text1"/>
        </w:rPr>
        <w:t xml:space="preserve"> achievements like LinkedIn.com, </w:t>
      </w:r>
      <w:r w:rsidR="005A0DA8" w:rsidRPr="005A0DA8">
        <w:rPr>
          <w:rFonts w:ascii="Times" w:hAnsi="Times" w:cs="Arial"/>
          <w:color w:val="000000" w:themeColor="text1"/>
          <w:shd w:val="clear" w:color="auto" w:fill="FFFFFF"/>
        </w:rPr>
        <w:t xml:space="preserve">the platform is primarily used for professional networking and career development, and allows job seekers to post their CVs and employers to post jobs. </w:t>
      </w:r>
      <w:r w:rsidR="00CA23BA">
        <w:rPr>
          <w:rFonts w:ascii="Times" w:hAnsi="Times" w:cs="Arial"/>
          <w:color w:val="000000" w:themeColor="text1"/>
          <w:shd w:val="clear" w:color="auto" w:fill="FFFFFF"/>
        </w:rPr>
        <w:t>Their</w:t>
      </w:r>
      <w:r w:rsidR="005A0DA8" w:rsidRPr="005A0DA8">
        <w:rPr>
          <w:rFonts w:ascii="Times" w:hAnsi="Times" w:cs="Arial"/>
          <w:color w:val="000000" w:themeColor="text1"/>
          <w:shd w:val="clear" w:color="auto" w:fill="FFFFFF"/>
        </w:rPr>
        <w:t xml:space="preserve"> people can upload </w:t>
      </w:r>
      <w:r>
        <w:rPr>
          <w:rFonts w:ascii="Times" w:hAnsi="Times" w:cs="Arial"/>
          <w:color w:val="000000" w:themeColor="text1"/>
          <w:shd w:val="clear" w:color="auto" w:fill="FFFFFF"/>
        </w:rPr>
        <w:t>their</w:t>
      </w:r>
      <w:r w:rsidR="005A0DA8" w:rsidRPr="005A0DA8">
        <w:rPr>
          <w:rFonts w:ascii="Times" w:hAnsi="Times" w:cs="Arial"/>
          <w:color w:val="000000" w:themeColor="text1"/>
          <w:shd w:val="clear" w:color="auto" w:fill="FFFFFF"/>
        </w:rPr>
        <w:t xml:space="preserve"> past job experiences, projects, etc. Yet there is a gap that needs to be filled for university students.</w:t>
      </w:r>
    </w:p>
    <w:p w14:paraId="59085158" w14:textId="77777777" w:rsidR="002E7DFD" w:rsidRPr="005A0DA8" w:rsidRDefault="002E7DFD" w:rsidP="00A45135">
      <w:pPr>
        <w:spacing w:line="276" w:lineRule="auto"/>
        <w:jc w:val="both"/>
        <w:rPr>
          <w:rFonts w:ascii="Times" w:hAnsi="Times"/>
          <w:color w:val="000000" w:themeColor="text1"/>
        </w:rPr>
      </w:pPr>
    </w:p>
    <w:p w14:paraId="75F4DA8C" w14:textId="099327BD" w:rsidR="005A0DA8" w:rsidRDefault="005A0DA8" w:rsidP="005A0DA8">
      <w:pPr>
        <w:rPr>
          <w:rFonts w:ascii="Times" w:hAnsi="Times"/>
          <w:b/>
          <w:bCs/>
        </w:rPr>
      </w:pPr>
      <w:r w:rsidRPr="005A0DA8">
        <w:rPr>
          <w:rFonts w:ascii="Times" w:hAnsi="Times"/>
          <w:b/>
          <w:bCs/>
        </w:rPr>
        <w:t>2.</w:t>
      </w:r>
      <w:r>
        <w:rPr>
          <w:rFonts w:ascii="Times" w:hAnsi="Times"/>
          <w:b/>
          <w:bCs/>
        </w:rPr>
        <w:t xml:space="preserve">2 Proposed </w:t>
      </w:r>
      <w:r w:rsidRPr="005A0DA8">
        <w:rPr>
          <w:rFonts w:ascii="Times" w:hAnsi="Times"/>
          <w:b/>
          <w:bCs/>
        </w:rPr>
        <w:t>System</w:t>
      </w:r>
    </w:p>
    <w:p w14:paraId="5D3A3157" w14:textId="1C83BC23" w:rsidR="005A0DA8" w:rsidRDefault="005A0DA8" w:rsidP="005A0DA8">
      <w:pPr>
        <w:rPr>
          <w:rFonts w:ascii="Times" w:hAnsi="Times"/>
          <w:b/>
          <w:bCs/>
        </w:rPr>
      </w:pPr>
    </w:p>
    <w:p w14:paraId="59F6A8C6" w14:textId="462B3C97" w:rsidR="002E7DFD" w:rsidRDefault="005A0DA8" w:rsidP="00295D3B">
      <w:pPr>
        <w:spacing w:line="276" w:lineRule="auto"/>
        <w:rPr>
          <w:rFonts w:ascii="Times" w:hAnsi="Times"/>
        </w:rPr>
      </w:pPr>
      <w:r w:rsidRPr="00A45135">
        <w:rPr>
          <w:rFonts w:ascii="Times" w:hAnsi="Times"/>
        </w:rPr>
        <w:t>It’s</w:t>
      </w:r>
      <w:r w:rsidR="00862623">
        <w:rPr>
          <w:rFonts w:ascii="Times" w:hAnsi="Times"/>
        </w:rPr>
        <w:t xml:space="preserve"> </w:t>
      </w:r>
      <w:r w:rsidRPr="00A45135">
        <w:rPr>
          <w:rFonts w:ascii="Times" w:hAnsi="Times"/>
        </w:rPr>
        <w:t xml:space="preserve">found that Universities don’t have a track of </w:t>
      </w:r>
      <w:r w:rsidR="00A45135" w:rsidRPr="00A45135">
        <w:rPr>
          <w:rFonts w:ascii="Times" w:hAnsi="Times"/>
        </w:rPr>
        <w:t xml:space="preserve">the achievements of their students. And they are unaware </w:t>
      </w:r>
      <w:r w:rsidR="00CA23BA">
        <w:rPr>
          <w:rFonts w:ascii="Times" w:hAnsi="Times"/>
        </w:rPr>
        <w:t>of</w:t>
      </w:r>
      <w:r w:rsidR="00A45135" w:rsidRPr="00A45135">
        <w:rPr>
          <w:rFonts w:ascii="Times" w:hAnsi="Times"/>
        </w:rPr>
        <w:t xml:space="preserve"> the potential students of their institute. Achievements Lounge Evaluation System can rectify this issue by keeping the track of the students' achievements as well as </w:t>
      </w:r>
      <w:r w:rsidR="00CA23BA">
        <w:rPr>
          <w:rFonts w:ascii="Times" w:hAnsi="Times"/>
        </w:rPr>
        <w:t>providing</w:t>
      </w:r>
      <w:r w:rsidR="00A45135" w:rsidRPr="00A45135">
        <w:rPr>
          <w:rFonts w:ascii="Times" w:hAnsi="Times"/>
        </w:rPr>
        <w:t xml:space="preserve"> the scale at which the students of that institute are performing and achieving in co-curricular activitie</w:t>
      </w:r>
      <w:r w:rsidR="00295D3B">
        <w:rPr>
          <w:rFonts w:ascii="Times" w:hAnsi="Times"/>
        </w:rPr>
        <w:t>s.</w:t>
      </w:r>
    </w:p>
    <w:p w14:paraId="5D2C5A53" w14:textId="77777777" w:rsidR="002E7DFD" w:rsidRDefault="002E7DFD" w:rsidP="00295D3B">
      <w:pPr>
        <w:spacing w:line="276" w:lineRule="auto"/>
        <w:rPr>
          <w:rFonts w:ascii="Times" w:hAnsi="Times"/>
        </w:rPr>
      </w:pPr>
    </w:p>
    <w:p w14:paraId="59C4646F" w14:textId="77777777" w:rsidR="002E7DFD" w:rsidRDefault="002E7DFD" w:rsidP="00295D3B">
      <w:pPr>
        <w:spacing w:line="276" w:lineRule="auto"/>
        <w:rPr>
          <w:rFonts w:ascii="Times" w:hAnsi="Times"/>
        </w:rPr>
      </w:pPr>
      <w:r>
        <w:rPr>
          <w:rFonts w:ascii="Times" w:hAnsi="Times"/>
        </w:rPr>
        <w:br w:type="page"/>
      </w:r>
    </w:p>
    <w:p w14:paraId="519D83FC" w14:textId="77777777" w:rsidR="002E7DFD" w:rsidRPr="00BF400F" w:rsidRDefault="002E7DFD" w:rsidP="002E7DFD">
      <w:pPr>
        <w:pStyle w:val="Heading4"/>
        <w:spacing w:after="273" w:line="259" w:lineRule="auto"/>
        <w:ind w:left="0" w:firstLine="0"/>
        <w:rPr>
          <w:rFonts w:ascii="Times" w:hAnsi="Times"/>
        </w:rPr>
      </w:pPr>
      <w:r>
        <w:rPr>
          <w:rFonts w:ascii="Times" w:hAnsi="Times"/>
        </w:rPr>
        <w:lastRenderedPageBreak/>
        <w:t>3</w:t>
      </w:r>
      <w:r w:rsidRPr="00BF400F">
        <w:rPr>
          <w:rFonts w:ascii="Times" w:hAnsi="Times"/>
        </w:rPr>
        <w:t xml:space="preserve"> </w:t>
      </w:r>
      <w:r>
        <w:rPr>
          <w:rFonts w:ascii="Times" w:hAnsi="Times"/>
        </w:rPr>
        <w:t xml:space="preserve"> </w:t>
      </w:r>
      <w:r w:rsidRPr="00BF400F">
        <w:rPr>
          <w:rFonts w:ascii="Times" w:hAnsi="Times"/>
        </w:rPr>
        <w:t xml:space="preserve">PROBLEM FORMULATION </w:t>
      </w:r>
    </w:p>
    <w:p w14:paraId="22DD43AC" w14:textId="24EE73FA" w:rsidR="002E7DFD" w:rsidRDefault="002E7DFD" w:rsidP="002E7DFD">
      <w:pPr>
        <w:spacing w:after="155" w:line="276" w:lineRule="auto"/>
        <w:ind w:left="-5" w:hanging="10"/>
        <w:jc w:val="both"/>
        <w:rPr>
          <w:rFonts w:ascii="Times" w:hAnsi="Times"/>
          <w:bCs/>
        </w:rPr>
      </w:pPr>
      <w:r w:rsidRPr="00BF400F">
        <w:rPr>
          <w:rFonts w:ascii="Times" w:hAnsi="Times"/>
        </w:rPr>
        <w:t xml:space="preserve">During </w:t>
      </w:r>
      <w:r>
        <w:rPr>
          <w:rFonts w:ascii="Times" w:hAnsi="Times"/>
        </w:rPr>
        <w:t>Job interviews</w:t>
      </w:r>
      <w:r w:rsidRPr="00BF400F">
        <w:rPr>
          <w:rFonts w:ascii="Times" w:hAnsi="Times"/>
        </w:rPr>
        <w:t>,</w:t>
      </w:r>
      <w:r>
        <w:rPr>
          <w:rFonts w:ascii="Times" w:hAnsi="Times"/>
        </w:rPr>
        <w:t xml:space="preserve"> the students get nervous despite the preparation that they have done. They know the skills they possess but </w:t>
      </w:r>
      <w:r w:rsidR="00CA23BA">
        <w:rPr>
          <w:rFonts w:ascii="Times" w:hAnsi="Times"/>
        </w:rPr>
        <w:t xml:space="preserve">are </w:t>
      </w:r>
      <w:r>
        <w:rPr>
          <w:rFonts w:ascii="Times" w:hAnsi="Times"/>
        </w:rPr>
        <w:t xml:space="preserve">unable to showcase them in front of the interviewer. And similarly, the hiring </w:t>
      </w:r>
      <w:r w:rsidR="00CA23BA">
        <w:rPr>
          <w:rFonts w:ascii="Times" w:hAnsi="Times"/>
        </w:rPr>
        <w:t>manager</w:t>
      </w:r>
      <w:r>
        <w:rPr>
          <w:rFonts w:ascii="Times" w:hAnsi="Times"/>
        </w:rPr>
        <w:t xml:space="preserve"> </w:t>
      </w:r>
      <w:r w:rsidR="00CA23BA">
        <w:rPr>
          <w:rFonts w:ascii="Times" w:hAnsi="Times"/>
        </w:rPr>
        <w:t>is</w:t>
      </w:r>
      <w:r>
        <w:rPr>
          <w:rFonts w:ascii="Times" w:hAnsi="Times"/>
        </w:rPr>
        <w:t xml:space="preserve"> unable to find qualified applicants for the job they are offering. There is a gap between the interviewee and the interviewer. They require a place where the interviewee can showcase their legit skills and achievements so that the interviewer can know if the person is worthy of being interviewed or not. So to fill this gap, Achievements Lounge Evaluation System could be used. Whereby, the </w:t>
      </w:r>
      <w:r>
        <w:rPr>
          <w:rFonts w:ascii="Times" w:hAnsi="Times"/>
          <w:bCs/>
        </w:rPr>
        <w:t xml:space="preserve">university using this evaluation system can evaluate the skills and achievements of the students and the scale at which the students of that institute are performing and achieving into co-curricular activities. This would give them a kind of sorted list of students and their skills to the hiring </w:t>
      </w:r>
      <w:r w:rsidR="00CA23BA">
        <w:rPr>
          <w:rFonts w:ascii="Times" w:hAnsi="Times"/>
          <w:bCs/>
        </w:rPr>
        <w:t>manager</w:t>
      </w:r>
      <w:r>
        <w:rPr>
          <w:rFonts w:ascii="Times" w:hAnsi="Times"/>
          <w:bCs/>
        </w:rPr>
        <w:t xml:space="preserve"> of the companies, giving them clarity about the students’ potential.</w:t>
      </w:r>
    </w:p>
    <w:p w14:paraId="00765B63" w14:textId="42B383B5" w:rsidR="000705F2" w:rsidRDefault="000705F2" w:rsidP="002E7DFD">
      <w:pPr>
        <w:spacing w:after="155" w:line="276" w:lineRule="auto"/>
        <w:ind w:left="-5" w:hanging="10"/>
        <w:jc w:val="both"/>
        <w:rPr>
          <w:rFonts w:ascii="Times" w:hAnsi="Times"/>
          <w:bCs/>
        </w:rPr>
      </w:pPr>
      <w:r>
        <w:rPr>
          <w:rFonts w:ascii="Times" w:hAnsi="Times"/>
          <w:bCs/>
        </w:rPr>
        <w:br w:type="page"/>
      </w:r>
    </w:p>
    <w:p w14:paraId="2A6162AD" w14:textId="77777777" w:rsidR="002E7DFD" w:rsidRPr="00BF400F" w:rsidRDefault="002E7DFD" w:rsidP="002E7DFD">
      <w:pPr>
        <w:pStyle w:val="Heading4"/>
        <w:ind w:left="0" w:firstLine="0"/>
        <w:rPr>
          <w:rFonts w:ascii="Times" w:hAnsi="Times"/>
        </w:rPr>
      </w:pPr>
      <w:r w:rsidRPr="00BF400F">
        <w:rPr>
          <w:rFonts w:ascii="Times" w:hAnsi="Times"/>
        </w:rPr>
        <w:lastRenderedPageBreak/>
        <w:t>4</w:t>
      </w:r>
      <w:r w:rsidRPr="00BF400F">
        <w:rPr>
          <w:rFonts w:ascii="Times" w:eastAsia="Arial" w:hAnsi="Times" w:cs="Arial"/>
        </w:rPr>
        <w:t xml:space="preserve"> </w:t>
      </w:r>
      <w:r w:rsidRPr="00BF400F">
        <w:rPr>
          <w:rFonts w:ascii="Times" w:hAnsi="Times"/>
        </w:rPr>
        <w:t xml:space="preserve"> OBJECTIVES </w:t>
      </w:r>
    </w:p>
    <w:p w14:paraId="75134A5B" w14:textId="3DAAAF9A" w:rsidR="002E7DFD" w:rsidRPr="00BF400F" w:rsidRDefault="002E7DFD" w:rsidP="002E7DFD">
      <w:pPr>
        <w:spacing w:after="29" w:line="361" w:lineRule="auto"/>
        <w:ind w:left="-5" w:hanging="10"/>
        <w:jc w:val="both"/>
        <w:rPr>
          <w:rFonts w:ascii="Times" w:hAnsi="Times"/>
        </w:rPr>
      </w:pPr>
      <w:r w:rsidRPr="00BF400F">
        <w:rPr>
          <w:rFonts w:ascii="Times" w:hAnsi="Times"/>
        </w:rPr>
        <w:t xml:space="preserve">The proposed work </w:t>
      </w:r>
      <w:r w:rsidR="00B66C2D">
        <w:rPr>
          <w:rFonts w:ascii="Times" w:hAnsi="Times"/>
        </w:rPr>
        <w:t>aims to create an Evaluation System for the universities to track</w:t>
      </w:r>
      <w:r>
        <w:rPr>
          <w:rFonts w:ascii="Times" w:hAnsi="Times"/>
        </w:rPr>
        <w:t xml:space="preserve"> the achievements of their universities’ students. </w:t>
      </w:r>
      <w:r w:rsidRPr="00BF400F">
        <w:rPr>
          <w:rFonts w:ascii="Times" w:hAnsi="Times"/>
        </w:rPr>
        <w:t xml:space="preserve">The proposed aim will be achieved by dividing the work into </w:t>
      </w:r>
      <w:r w:rsidR="00B66C2D">
        <w:rPr>
          <w:rFonts w:ascii="Times" w:hAnsi="Times"/>
        </w:rPr>
        <w:t xml:space="preserve">the </w:t>
      </w:r>
      <w:r w:rsidRPr="00BF400F">
        <w:rPr>
          <w:rFonts w:ascii="Times" w:hAnsi="Times"/>
        </w:rPr>
        <w:t xml:space="preserve">following objectives: </w:t>
      </w:r>
    </w:p>
    <w:p w14:paraId="00187827" w14:textId="77777777" w:rsidR="002E7DFD" w:rsidRPr="006245D5" w:rsidRDefault="002E7DFD" w:rsidP="002E7DFD">
      <w:pPr>
        <w:pStyle w:val="ListParagraph"/>
        <w:numPr>
          <w:ilvl w:val="0"/>
          <w:numId w:val="21"/>
        </w:numPr>
        <w:spacing w:after="3" w:line="360" w:lineRule="auto"/>
        <w:rPr>
          <w:rFonts w:ascii="Times" w:hAnsi="Times"/>
        </w:rPr>
      </w:pPr>
      <w:r w:rsidRPr="006245D5">
        <w:rPr>
          <w:rFonts w:ascii="Times" w:hAnsi="Times"/>
        </w:rPr>
        <w:t>Collect</w:t>
      </w:r>
      <w:r>
        <w:rPr>
          <w:rFonts w:ascii="Times" w:hAnsi="Times"/>
        </w:rPr>
        <w:t>ing</w:t>
      </w:r>
      <w:r w:rsidRPr="006245D5">
        <w:rPr>
          <w:rFonts w:ascii="Times" w:hAnsi="Times"/>
        </w:rPr>
        <w:t xml:space="preserve"> the data of the students</w:t>
      </w:r>
      <w:r>
        <w:rPr>
          <w:rFonts w:ascii="Times" w:hAnsi="Times"/>
        </w:rPr>
        <w:t xml:space="preserve"> of the university</w:t>
      </w:r>
      <w:r w:rsidRPr="006245D5">
        <w:rPr>
          <w:rFonts w:ascii="Times" w:hAnsi="Times"/>
        </w:rPr>
        <w:t xml:space="preserve"> and </w:t>
      </w:r>
      <w:r>
        <w:rPr>
          <w:rFonts w:ascii="Times" w:hAnsi="Times"/>
        </w:rPr>
        <w:t xml:space="preserve">their </w:t>
      </w:r>
      <w:r w:rsidRPr="006245D5">
        <w:rPr>
          <w:rFonts w:ascii="Times" w:hAnsi="Times"/>
        </w:rPr>
        <w:t>achievements</w:t>
      </w:r>
    </w:p>
    <w:p w14:paraId="45C623A5" w14:textId="77777777" w:rsidR="002E7DFD" w:rsidRDefault="002E7DFD" w:rsidP="002E7DFD">
      <w:pPr>
        <w:pStyle w:val="ListParagraph"/>
        <w:numPr>
          <w:ilvl w:val="0"/>
          <w:numId w:val="21"/>
        </w:numPr>
        <w:spacing w:after="3" w:line="360" w:lineRule="auto"/>
        <w:rPr>
          <w:rFonts w:ascii="Times" w:hAnsi="Times"/>
        </w:rPr>
      </w:pPr>
      <w:r>
        <w:rPr>
          <w:rFonts w:ascii="Times" w:hAnsi="Times"/>
        </w:rPr>
        <w:t>Creating an evaluation system where the faculty could rank the students according to their achievements and skills</w:t>
      </w:r>
    </w:p>
    <w:p w14:paraId="732B0E31" w14:textId="77777777" w:rsidR="00523B87" w:rsidRDefault="002E7DFD" w:rsidP="002E7DFD">
      <w:pPr>
        <w:pStyle w:val="ListParagraph"/>
        <w:numPr>
          <w:ilvl w:val="0"/>
          <w:numId w:val="21"/>
        </w:numPr>
        <w:spacing w:after="3" w:line="360" w:lineRule="auto"/>
        <w:rPr>
          <w:rFonts w:ascii="Times" w:hAnsi="Times"/>
        </w:rPr>
      </w:pPr>
      <w:r>
        <w:rPr>
          <w:rFonts w:ascii="Times" w:hAnsi="Times"/>
        </w:rPr>
        <w:t xml:space="preserve">Displaying the </w:t>
      </w:r>
      <w:r w:rsidR="00523B87">
        <w:rPr>
          <w:rFonts w:ascii="Times" w:hAnsi="Times"/>
        </w:rPr>
        <w:t xml:space="preserve">top-ranked students on the leader board </w:t>
      </w:r>
    </w:p>
    <w:p w14:paraId="55CC7259" w14:textId="77777777" w:rsidR="00523B87" w:rsidRDefault="00523B87" w:rsidP="002E7DFD">
      <w:pPr>
        <w:spacing w:after="155" w:line="276" w:lineRule="auto"/>
        <w:ind w:left="-5" w:hanging="10"/>
        <w:jc w:val="both"/>
        <w:rPr>
          <w:rFonts w:ascii="Times" w:hAnsi="Times"/>
        </w:rPr>
      </w:pPr>
    </w:p>
    <w:p w14:paraId="1F4BA69D" w14:textId="77777777" w:rsidR="00523B87" w:rsidRPr="00BF400F" w:rsidRDefault="00523B87" w:rsidP="00B61DFA">
      <w:pPr>
        <w:pStyle w:val="Heading4"/>
        <w:ind w:left="0" w:firstLine="0"/>
        <w:rPr>
          <w:rFonts w:ascii="Times" w:hAnsi="Times"/>
        </w:rPr>
      </w:pPr>
      <w:r>
        <w:rPr>
          <w:rFonts w:ascii="Times" w:hAnsi="Times"/>
        </w:rPr>
        <w:t>5</w:t>
      </w:r>
      <w:r w:rsidRPr="00BF400F">
        <w:rPr>
          <w:rFonts w:ascii="Times" w:hAnsi="Times"/>
        </w:rPr>
        <w:t xml:space="preserve"> METHODOLOGY </w:t>
      </w:r>
    </w:p>
    <w:p w14:paraId="34438630" w14:textId="1FC9702F" w:rsidR="00523B87" w:rsidRPr="00BF400F" w:rsidRDefault="00523B87" w:rsidP="002E7DFD">
      <w:pPr>
        <w:spacing w:after="177" w:line="361" w:lineRule="auto"/>
        <w:ind w:left="-5" w:hanging="10"/>
        <w:jc w:val="both"/>
        <w:rPr>
          <w:rFonts w:ascii="Times" w:hAnsi="Times"/>
        </w:rPr>
      </w:pPr>
      <w:r w:rsidRPr="00BF400F">
        <w:rPr>
          <w:rFonts w:ascii="Times" w:hAnsi="Times"/>
        </w:rPr>
        <w:t xml:space="preserve">The following methodology will be followed to achieve the objectives defined for </w:t>
      </w:r>
      <w:r>
        <w:rPr>
          <w:rFonts w:ascii="Times" w:hAnsi="Times"/>
        </w:rPr>
        <w:t xml:space="preserve">the </w:t>
      </w:r>
      <w:r w:rsidRPr="00BF400F">
        <w:rPr>
          <w:rFonts w:ascii="Times" w:hAnsi="Times"/>
        </w:rPr>
        <w:t xml:space="preserve">proposed </w:t>
      </w:r>
      <w:r>
        <w:rPr>
          <w:rFonts w:ascii="Times" w:hAnsi="Times"/>
        </w:rPr>
        <w:t xml:space="preserve">research and project </w:t>
      </w:r>
      <w:r w:rsidRPr="00BF400F">
        <w:rPr>
          <w:rFonts w:ascii="Times" w:hAnsi="Times"/>
        </w:rPr>
        <w:t xml:space="preserve">work: </w:t>
      </w:r>
    </w:p>
    <w:p w14:paraId="4579451B" w14:textId="2034DC8A" w:rsidR="002E7DFD" w:rsidRPr="00BF400F" w:rsidRDefault="00523B87" w:rsidP="002E7DFD">
      <w:pPr>
        <w:numPr>
          <w:ilvl w:val="0"/>
          <w:numId w:val="2"/>
        </w:numPr>
        <w:spacing w:after="131"/>
        <w:ind w:hanging="360"/>
        <w:jc w:val="both"/>
        <w:rPr>
          <w:rFonts w:ascii="Times" w:hAnsi="Times"/>
        </w:rPr>
      </w:pPr>
      <w:r w:rsidRPr="00BF400F">
        <w:rPr>
          <w:rFonts w:ascii="Times" w:hAnsi="Times"/>
        </w:rPr>
        <w:t xml:space="preserve">Detailed study </w:t>
      </w:r>
      <w:r>
        <w:rPr>
          <w:rFonts w:ascii="Times" w:hAnsi="Times"/>
        </w:rPr>
        <w:t>of How Co-curricular, as well as extracurricular,</w:t>
      </w:r>
      <w:r w:rsidR="002E7DFD">
        <w:rPr>
          <w:rFonts w:ascii="Times" w:hAnsi="Times"/>
        </w:rPr>
        <w:t xml:space="preserve"> is helping the job seekers </w:t>
      </w:r>
      <w:r w:rsidR="002E7DFD" w:rsidRPr="00BF400F">
        <w:rPr>
          <w:rFonts w:ascii="Times" w:hAnsi="Times"/>
        </w:rPr>
        <w:t>will be done.</w:t>
      </w:r>
    </w:p>
    <w:p w14:paraId="68439CFA" w14:textId="7E937A83" w:rsidR="000705F2" w:rsidRPr="000705F2" w:rsidRDefault="002E7DFD" w:rsidP="000705F2">
      <w:pPr>
        <w:numPr>
          <w:ilvl w:val="0"/>
          <w:numId w:val="2"/>
        </w:numPr>
        <w:spacing w:after="3" w:line="361" w:lineRule="auto"/>
        <w:ind w:hanging="360"/>
        <w:jc w:val="both"/>
        <w:rPr>
          <w:rFonts w:ascii="Times" w:hAnsi="Times"/>
        </w:rPr>
      </w:pPr>
      <w:r w:rsidRPr="00BF400F">
        <w:rPr>
          <w:rFonts w:ascii="Times" w:hAnsi="Times"/>
        </w:rPr>
        <w:t xml:space="preserve">Installation and </w:t>
      </w:r>
      <w:r w:rsidR="00523B87">
        <w:rPr>
          <w:rFonts w:ascii="Times" w:hAnsi="Times"/>
        </w:rPr>
        <w:t>hands-on</w:t>
      </w:r>
      <w:r w:rsidRPr="00BF400F">
        <w:rPr>
          <w:rFonts w:ascii="Times" w:hAnsi="Times"/>
        </w:rPr>
        <w:t xml:space="preserve"> experience on existing approaches of</w:t>
      </w:r>
      <w:r>
        <w:rPr>
          <w:rFonts w:ascii="Times" w:hAnsi="Times"/>
        </w:rPr>
        <w:t xml:space="preserve"> </w:t>
      </w:r>
      <w:r w:rsidR="004D685C">
        <w:rPr>
          <w:rFonts w:ascii="Times" w:hAnsi="Times"/>
        </w:rPr>
        <w:t xml:space="preserve">the </w:t>
      </w:r>
      <w:r>
        <w:rPr>
          <w:rFonts w:ascii="Times" w:hAnsi="Times"/>
        </w:rPr>
        <w:t>University</w:t>
      </w:r>
      <w:r w:rsidRPr="00BF400F">
        <w:rPr>
          <w:rFonts w:ascii="Times" w:hAnsi="Times"/>
        </w:rPr>
        <w:t xml:space="preserve"> </w:t>
      </w:r>
      <w:r>
        <w:rPr>
          <w:rFonts w:ascii="Times" w:hAnsi="Times"/>
        </w:rPr>
        <w:t xml:space="preserve">Evaluation System </w:t>
      </w:r>
      <w:r w:rsidRPr="00BF400F">
        <w:rPr>
          <w:rFonts w:ascii="Times" w:hAnsi="Times"/>
        </w:rPr>
        <w:t>will be done. Relative pros and cons will be identified</w:t>
      </w:r>
    </w:p>
    <w:p w14:paraId="1BDEBA9A" w14:textId="77777777" w:rsidR="000705F2" w:rsidRPr="00BF400F" w:rsidRDefault="000705F2" w:rsidP="000705F2">
      <w:pPr>
        <w:numPr>
          <w:ilvl w:val="0"/>
          <w:numId w:val="2"/>
        </w:numPr>
        <w:spacing w:after="120"/>
        <w:ind w:hanging="360"/>
        <w:jc w:val="both"/>
        <w:rPr>
          <w:rFonts w:ascii="Times" w:hAnsi="Times"/>
        </w:rPr>
      </w:pPr>
      <w:r w:rsidRPr="00BF400F">
        <w:rPr>
          <w:rFonts w:ascii="Times" w:hAnsi="Times"/>
        </w:rPr>
        <w:t>Various parameters will be identified to evaluate the proposed system.</w:t>
      </w:r>
    </w:p>
    <w:p w14:paraId="33861937" w14:textId="0E8824DD" w:rsidR="00B61DFA" w:rsidRDefault="000705F2" w:rsidP="00714125">
      <w:pPr>
        <w:numPr>
          <w:ilvl w:val="0"/>
          <w:numId w:val="2"/>
        </w:numPr>
        <w:spacing w:after="177"/>
        <w:ind w:hanging="360"/>
        <w:jc w:val="both"/>
        <w:rPr>
          <w:rFonts w:ascii="Times" w:hAnsi="Times"/>
        </w:rPr>
      </w:pPr>
      <w:r w:rsidRPr="00B61DFA">
        <w:rPr>
          <w:rFonts w:ascii="Times" w:hAnsi="Times"/>
        </w:rPr>
        <w:t xml:space="preserve">Comparison of </w:t>
      </w:r>
      <w:r w:rsidR="004D685C">
        <w:rPr>
          <w:rFonts w:ascii="Times" w:hAnsi="Times"/>
        </w:rPr>
        <w:t>newly</w:t>
      </w:r>
      <w:r w:rsidRPr="00B61DFA">
        <w:rPr>
          <w:rFonts w:ascii="Times" w:hAnsi="Times"/>
        </w:rPr>
        <w:t xml:space="preserve"> implemented approach with exiting approaches will be don</w:t>
      </w:r>
      <w:r w:rsidR="00B61DFA" w:rsidRPr="00B61DFA">
        <w:rPr>
          <w:rFonts w:ascii="Times" w:hAnsi="Times"/>
        </w:rPr>
        <w:t>e.</w:t>
      </w:r>
    </w:p>
    <w:p w14:paraId="697DB375" w14:textId="19F02EF2" w:rsidR="00B61DFA" w:rsidRDefault="00B61DFA" w:rsidP="00B61DFA">
      <w:pPr>
        <w:spacing w:after="177"/>
        <w:jc w:val="both"/>
        <w:rPr>
          <w:rFonts w:ascii="Times" w:hAnsi="Times"/>
        </w:rPr>
      </w:pPr>
    </w:p>
    <w:p w14:paraId="0D4B230F" w14:textId="3FBD36BD" w:rsidR="006E7692" w:rsidRPr="00B61DFA" w:rsidRDefault="00B61DFA" w:rsidP="00B61DFA">
      <w:pPr>
        <w:rPr>
          <w:rFonts w:ascii="Times" w:hAnsi="Times"/>
        </w:rPr>
      </w:pPr>
      <w:r>
        <w:rPr>
          <w:rFonts w:ascii="Times" w:hAnsi="Times"/>
        </w:rPr>
        <w:br w:type="page"/>
      </w:r>
      <w:r w:rsidR="007807BB" w:rsidRPr="00B61DFA">
        <w:rPr>
          <w:rFonts w:ascii="Times" w:hAnsi="Times"/>
          <w:b/>
          <w:sz w:val="30"/>
        </w:rPr>
        <w:lastRenderedPageBreak/>
        <w:t>6</w:t>
      </w:r>
      <w:r w:rsidRPr="00B61DFA">
        <w:rPr>
          <w:rFonts w:ascii="Times" w:hAnsi="Times"/>
          <w:b/>
          <w:sz w:val="30"/>
        </w:rPr>
        <w:t xml:space="preserve"> </w:t>
      </w:r>
      <w:r w:rsidR="007807BB" w:rsidRPr="00B61DFA">
        <w:rPr>
          <w:rFonts w:ascii="Times" w:hAnsi="Times"/>
          <w:b/>
          <w:sz w:val="30"/>
        </w:rPr>
        <w:t xml:space="preserve"> </w:t>
      </w:r>
      <w:r w:rsidR="00AA5F80" w:rsidRPr="00B61DFA">
        <w:rPr>
          <w:rFonts w:ascii="Times" w:hAnsi="Times"/>
          <w:b/>
          <w:sz w:val="30"/>
        </w:rPr>
        <w:t xml:space="preserve">TENTATIVE CHAPTER PLAN FOR THE PROPOSED WORK </w:t>
      </w:r>
    </w:p>
    <w:p w14:paraId="5B04632D" w14:textId="77777777" w:rsidR="00B61DFA" w:rsidRDefault="00B61DFA">
      <w:pPr>
        <w:spacing w:after="245" w:line="265" w:lineRule="auto"/>
        <w:ind w:left="-5" w:hanging="10"/>
        <w:rPr>
          <w:rFonts w:ascii="Times" w:hAnsi="Times"/>
          <w:b/>
        </w:rPr>
      </w:pPr>
    </w:p>
    <w:p w14:paraId="168CBEFC" w14:textId="5AFA9A75" w:rsidR="006E7692" w:rsidRPr="00BF400F" w:rsidRDefault="00AA5F80">
      <w:pPr>
        <w:spacing w:after="245" w:line="265" w:lineRule="auto"/>
        <w:ind w:left="-5" w:hanging="10"/>
        <w:rPr>
          <w:rFonts w:ascii="Times" w:hAnsi="Times"/>
        </w:rPr>
      </w:pPr>
      <w:r w:rsidRPr="00BF400F">
        <w:rPr>
          <w:rFonts w:ascii="Times" w:hAnsi="Times"/>
          <w:b/>
        </w:rPr>
        <w:t xml:space="preserve">CHAPTER 1: INTRODUCTION </w:t>
      </w:r>
    </w:p>
    <w:p w14:paraId="68B2E35D" w14:textId="77777777" w:rsidR="000705F2" w:rsidRPr="005D5BEC" w:rsidRDefault="000705F2" w:rsidP="000705F2">
      <w:pPr>
        <w:pStyle w:val="ListParagraph"/>
        <w:numPr>
          <w:ilvl w:val="1"/>
          <w:numId w:val="25"/>
        </w:numPr>
        <w:rPr>
          <w:rFonts w:ascii="Calibri" w:hAnsi="Calibri"/>
          <w:b/>
          <w:sz w:val="22"/>
        </w:rPr>
      </w:pPr>
      <w:r w:rsidRPr="005D5BEC">
        <w:rPr>
          <w:rFonts w:ascii="Times" w:hAnsi="Times"/>
          <w:b/>
        </w:rPr>
        <w:t>Problem Definition</w:t>
      </w:r>
    </w:p>
    <w:p w14:paraId="31C94785" w14:textId="77777777" w:rsidR="000705F2" w:rsidRPr="005D5BEC" w:rsidRDefault="000705F2" w:rsidP="000705F2">
      <w:pPr>
        <w:pStyle w:val="ListParagraph"/>
        <w:ind w:left="365"/>
        <w:rPr>
          <w:rFonts w:ascii="Calibri" w:hAnsi="Calibri"/>
          <w:sz w:val="22"/>
        </w:rPr>
      </w:pPr>
    </w:p>
    <w:p w14:paraId="11C97FE7" w14:textId="3512A58D" w:rsidR="000705F2" w:rsidRDefault="000705F2" w:rsidP="000705F2">
      <w:pPr>
        <w:pStyle w:val="ListParagraph"/>
        <w:spacing w:line="276" w:lineRule="auto"/>
        <w:ind w:left="380"/>
        <w:jc w:val="both"/>
      </w:pPr>
      <w:r w:rsidRPr="007978AC">
        <w:t>Many recent college graduates have anxiety that they will not find a decent job despite their investment in college education and skills they earned during college (Levine and Dean 2012). At the same time, executives insist that they cannot find qualified applicants for a wide r</w:t>
      </w:r>
      <w:r w:rsidRPr="005D5BEC">
        <w:t xml:space="preserve">ange of jobs (Goldfarb 2012), and records of work experience and excellent grades at selective schools are often inadequate indicators of skills needed for success in business (Rubin, </w:t>
      </w:r>
      <w:proofErr w:type="spellStart"/>
      <w:r w:rsidRPr="005D5BEC">
        <w:t>Bommer</w:t>
      </w:r>
      <w:proofErr w:type="spellEnd"/>
      <w:r w:rsidRPr="005D5BEC">
        <w:t>, and Baldwin 2002).</w:t>
      </w:r>
      <w:r>
        <w:t xml:space="preserve"> </w:t>
      </w:r>
      <w:r w:rsidRPr="00C92571">
        <w:t xml:space="preserve">Meanwhile, studies have found a significant, positive relationship between extracurricular activity involvement and career-related skills. </w:t>
      </w:r>
      <w:r>
        <w:t xml:space="preserve">So, a well-structured place to showcase your achievements and </w:t>
      </w:r>
      <w:r w:rsidR="006F51D7">
        <w:t>get</w:t>
      </w:r>
      <w:r>
        <w:t xml:space="preserve"> constructive </w:t>
      </w:r>
      <w:r w:rsidR="006F51D7">
        <w:t>feedback</w:t>
      </w:r>
      <w:r>
        <w:t xml:space="preserve"> accordingly can do wonders for the job seeker. </w:t>
      </w:r>
    </w:p>
    <w:p w14:paraId="7A3C7870" w14:textId="77777777" w:rsidR="000705F2" w:rsidRDefault="000705F2" w:rsidP="000705F2">
      <w:pPr>
        <w:pStyle w:val="ListParagraph"/>
        <w:spacing w:line="276" w:lineRule="auto"/>
        <w:ind w:left="365"/>
        <w:jc w:val="both"/>
      </w:pPr>
    </w:p>
    <w:p w14:paraId="7CE55160" w14:textId="77777777" w:rsidR="000705F2" w:rsidRDefault="000705F2" w:rsidP="000705F2">
      <w:pPr>
        <w:pStyle w:val="ListParagraph"/>
        <w:numPr>
          <w:ilvl w:val="1"/>
          <w:numId w:val="25"/>
        </w:numPr>
        <w:rPr>
          <w:b/>
          <w:bCs/>
        </w:rPr>
      </w:pPr>
      <w:r w:rsidRPr="005D5BEC">
        <w:rPr>
          <w:b/>
          <w:bCs/>
        </w:rPr>
        <w:t>Project Overview</w:t>
      </w:r>
    </w:p>
    <w:p w14:paraId="046FD746" w14:textId="77777777" w:rsidR="000705F2" w:rsidRPr="005D5BEC" w:rsidRDefault="000705F2" w:rsidP="000705F2">
      <w:pPr>
        <w:pStyle w:val="ListParagraph"/>
        <w:ind w:left="365"/>
        <w:rPr>
          <w:b/>
          <w:bCs/>
        </w:rPr>
      </w:pPr>
    </w:p>
    <w:p w14:paraId="51A25499" w14:textId="78EA96C1" w:rsidR="000705F2" w:rsidRPr="00F74227" w:rsidRDefault="000705F2" w:rsidP="000705F2">
      <w:pPr>
        <w:pStyle w:val="Heading5"/>
        <w:spacing w:after="367" w:line="276" w:lineRule="auto"/>
        <w:ind w:left="365"/>
        <w:jc w:val="both"/>
        <w:rPr>
          <w:rFonts w:ascii="Times" w:hAnsi="Times"/>
          <w:b w:val="0"/>
          <w:bCs/>
          <w:sz w:val="24"/>
        </w:rPr>
      </w:pPr>
      <w:r w:rsidRPr="00BF400F">
        <w:rPr>
          <w:rFonts w:ascii="Times" w:hAnsi="Times"/>
          <w:b w:val="0"/>
          <w:bCs/>
          <w:sz w:val="24"/>
        </w:rPr>
        <w:t>This Achievements Lounge</w:t>
      </w:r>
      <w:r w:rsidR="004D685C">
        <w:rPr>
          <w:rFonts w:ascii="Times" w:hAnsi="Times"/>
          <w:b w:val="0"/>
          <w:bCs/>
          <w:sz w:val="24"/>
        </w:rPr>
        <w:t xml:space="preserve"> is a university evaluation system designed in such a way that students can register their achievements, skills, certifications, licences, research work, co-</w:t>
      </w:r>
      <w:r w:rsidR="006F51D7">
        <w:rPr>
          <w:rFonts w:ascii="Times" w:hAnsi="Times"/>
          <w:b w:val="0"/>
          <w:bCs/>
          <w:sz w:val="24"/>
        </w:rPr>
        <w:t>curricular</w:t>
      </w:r>
      <w:r w:rsidR="004D685C">
        <w:rPr>
          <w:rFonts w:ascii="Times" w:hAnsi="Times"/>
          <w:b w:val="0"/>
          <w:bCs/>
          <w:sz w:val="24"/>
        </w:rPr>
        <w:t xml:space="preserve">, and </w:t>
      </w:r>
      <w:r w:rsidR="006F51D7">
        <w:rPr>
          <w:rFonts w:ascii="Times" w:hAnsi="Times"/>
          <w:b w:val="0"/>
          <w:bCs/>
          <w:sz w:val="24"/>
        </w:rPr>
        <w:t>extra-curricular</w:t>
      </w:r>
      <w:r w:rsidRPr="00BF400F">
        <w:rPr>
          <w:rFonts w:ascii="Times" w:hAnsi="Times"/>
          <w:b w:val="0"/>
          <w:bCs/>
          <w:sz w:val="24"/>
        </w:rPr>
        <w:t xml:space="preserve">. </w:t>
      </w:r>
      <w:r>
        <w:rPr>
          <w:rFonts w:ascii="Times" w:hAnsi="Times"/>
          <w:b w:val="0"/>
          <w:bCs/>
          <w:sz w:val="24"/>
        </w:rPr>
        <w:t xml:space="preserve">The institute using this evaluation system can evaluate the skills and achievements and the scale at which the students of that institute are performing and achieving in co-curricular activities. Such a system can be useful for the proper growth of all the students in their early academic career and can be a proper system for </w:t>
      </w:r>
      <w:r w:rsidR="006F51D7">
        <w:rPr>
          <w:rFonts w:ascii="Times" w:hAnsi="Times"/>
          <w:b w:val="0"/>
          <w:bCs/>
          <w:sz w:val="24"/>
        </w:rPr>
        <w:t xml:space="preserve">the </w:t>
      </w:r>
      <w:r>
        <w:rPr>
          <w:rFonts w:ascii="Times" w:hAnsi="Times"/>
          <w:b w:val="0"/>
          <w:bCs/>
          <w:sz w:val="24"/>
        </w:rPr>
        <w:t xml:space="preserve">growth of students and </w:t>
      </w:r>
      <w:r w:rsidR="006F51D7">
        <w:rPr>
          <w:rFonts w:ascii="Times" w:hAnsi="Times"/>
          <w:b w:val="0"/>
          <w:bCs/>
          <w:sz w:val="24"/>
        </w:rPr>
        <w:t>institutes</w:t>
      </w:r>
      <w:r>
        <w:rPr>
          <w:rFonts w:ascii="Times" w:hAnsi="Times"/>
          <w:b w:val="0"/>
          <w:bCs/>
          <w:sz w:val="24"/>
        </w:rPr>
        <w:t xml:space="preserve"> as well. Generally</w:t>
      </w:r>
      <w:r w:rsidR="006F51D7">
        <w:rPr>
          <w:rFonts w:ascii="Times" w:hAnsi="Times"/>
          <w:b w:val="0"/>
          <w:bCs/>
          <w:sz w:val="24"/>
        </w:rPr>
        <w:t>,</w:t>
      </w:r>
      <w:r>
        <w:rPr>
          <w:rFonts w:ascii="Times" w:hAnsi="Times"/>
          <w:b w:val="0"/>
          <w:bCs/>
          <w:sz w:val="24"/>
        </w:rPr>
        <w:t xml:space="preserve"> this system will measure and reflect </w:t>
      </w:r>
      <w:r w:rsidRPr="00F74227">
        <w:rPr>
          <w:rFonts w:ascii="Times" w:hAnsi="Times"/>
          <w:b w:val="0"/>
          <w:bCs/>
          <w:sz w:val="24"/>
        </w:rPr>
        <w:t xml:space="preserve">the </w:t>
      </w:r>
      <w:r w:rsidR="006F51D7">
        <w:rPr>
          <w:rFonts w:ascii="Times" w:hAnsi="Times"/>
          <w:b w:val="0"/>
          <w:bCs/>
          <w:sz w:val="24"/>
        </w:rPr>
        <w:t>student’s</w:t>
      </w:r>
      <w:r w:rsidRPr="00F74227">
        <w:rPr>
          <w:rFonts w:ascii="Times" w:hAnsi="Times"/>
          <w:b w:val="0"/>
          <w:bCs/>
          <w:sz w:val="24"/>
        </w:rPr>
        <w:t xml:space="preserve"> achievements as well as skills.</w:t>
      </w:r>
    </w:p>
    <w:p w14:paraId="5B9445F3" w14:textId="21749F8E" w:rsidR="000705F2" w:rsidRPr="00F74227" w:rsidRDefault="000705F2" w:rsidP="000705F2">
      <w:pPr>
        <w:pStyle w:val="Heading5"/>
        <w:spacing w:after="367" w:line="276" w:lineRule="auto"/>
        <w:ind w:left="365"/>
        <w:jc w:val="both"/>
        <w:rPr>
          <w:rFonts w:ascii="Times" w:hAnsi="Times"/>
          <w:b w:val="0"/>
          <w:bCs/>
          <w:sz w:val="24"/>
        </w:rPr>
      </w:pPr>
      <w:r w:rsidRPr="00F74227">
        <w:rPr>
          <w:rFonts w:ascii="Times" w:hAnsi="Times"/>
          <w:b w:val="0"/>
          <w:bCs/>
          <w:sz w:val="24"/>
        </w:rPr>
        <w:t xml:space="preserve">This can be a </w:t>
      </w:r>
      <w:r w:rsidR="006F51D7">
        <w:rPr>
          <w:rFonts w:ascii="Times" w:hAnsi="Times"/>
          <w:b w:val="0"/>
          <w:bCs/>
          <w:sz w:val="24"/>
        </w:rPr>
        <w:t>credit-based</w:t>
      </w:r>
      <w:r w:rsidRPr="00F74227">
        <w:rPr>
          <w:rFonts w:ascii="Times" w:hAnsi="Times"/>
          <w:b w:val="0"/>
          <w:bCs/>
          <w:sz w:val="24"/>
        </w:rPr>
        <w:t xml:space="preserve"> system, in which one can be evaluated </w:t>
      </w:r>
      <w:r w:rsidR="006F51D7">
        <w:rPr>
          <w:rFonts w:ascii="Times" w:hAnsi="Times"/>
          <w:b w:val="0"/>
          <w:bCs/>
          <w:sz w:val="24"/>
        </w:rPr>
        <w:t>based on</w:t>
      </w:r>
      <w:r w:rsidRPr="00F74227">
        <w:rPr>
          <w:rFonts w:ascii="Times" w:hAnsi="Times"/>
          <w:b w:val="0"/>
          <w:bCs/>
          <w:sz w:val="24"/>
        </w:rPr>
        <w:t xml:space="preserve"> the credits, the credits would be associated with the type and niche of achievements, and the achievements will be based on the marking by teachers and mentors and some default marking strategies</w:t>
      </w:r>
      <w:r>
        <w:rPr>
          <w:rFonts w:ascii="Times" w:hAnsi="Times"/>
          <w:b w:val="0"/>
          <w:bCs/>
          <w:sz w:val="24"/>
        </w:rPr>
        <w:t>.</w:t>
      </w:r>
    </w:p>
    <w:p w14:paraId="624C6958" w14:textId="5BA886BB" w:rsidR="000705F2" w:rsidRDefault="000705F2" w:rsidP="000705F2">
      <w:pPr>
        <w:pStyle w:val="ListParagraph"/>
        <w:spacing w:line="276" w:lineRule="auto"/>
        <w:ind w:left="365"/>
        <w:jc w:val="both"/>
        <w:rPr>
          <w:rFonts w:ascii="Times" w:hAnsi="Times"/>
        </w:rPr>
      </w:pPr>
      <w:r w:rsidRPr="007978AC">
        <w:rPr>
          <w:rFonts w:ascii="Times" w:hAnsi="Times"/>
        </w:rPr>
        <w:t xml:space="preserve">This document will cover a description of the Achievements Lounge Evaluation system, the usage, working, </w:t>
      </w:r>
      <w:r w:rsidR="004D685C">
        <w:rPr>
          <w:rFonts w:ascii="Times" w:hAnsi="Times"/>
        </w:rPr>
        <w:t>and the need for such systems at organizations, especially universities and institutes hosting early academic career opportunities and professional societies</w:t>
      </w:r>
      <w:r w:rsidRPr="007978AC">
        <w:rPr>
          <w:rFonts w:ascii="Times" w:hAnsi="Times"/>
        </w:rPr>
        <w:t xml:space="preserve">. </w:t>
      </w:r>
    </w:p>
    <w:p w14:paraId="40C75A98" w14:textId="6494E954" w:rsidR="000705F2" w:rsidRDefault="000705F2" w:rsidP="000705F2">
      <w:pPr>
        <w:pStyle w:val="ListParagraph"/>
        <w:spacing w:line="276" w:lineRule="auto"/>
        <w:ind w:left="365"/>
        <w:jc w:val="both"/>
        <w:rPr>
          <w:rFonts w:ascii="Times" w:hAnsi="Times"/>
        </w:rPr>
      </w:pPr>
    </w:p>
    <w:p w14:paraId="3FC8356D" w14:textId="475BD53C" w:rsidR="000705F2" w:rsidRDefault="000705F2" w:rsidP="000705F2">
      <w:pPr>
        <w:pStyle w:val="ListParagraph"/>
        <w:spacing w:line="276" w:lineRule="auto"/>
        <w:ind w:left="365"/>
        <w:jc w:val="both"/>
        <w:rPr>
          <w:rFonts w:ascii="Times" w:hAnsi="Times"/>
        </w:rPr>
      </w:pPr>
    </w:p>
    <w:p w14:paraId="642C4742" w14:textId="77777777" w:rsidR="000705F2" w:rsidRPr="004D685C" w:rsidRDefault="000705F2" w:rsidP="004D685C">
      <w:pPr>
        <w:spacing w:line="276" w:lineRule="auto"/>
        <w:jc w:val="both"/>
        <w:rPr>
          <w:rFonts w:ascii="Times" w:hAnsi="Times"/>
        </w:rPr>
      </w:pPr>
    </w:p>
    <w:p w14:paraId="57D72C3B" w14:textId="77777777" w:rsidR="006E7692" w:rsidRPr="00BF400F" w:rsidRDefault="00AA5F80">
      <w:pPr>
        <w:spacing w:after="178" w:line="265" w:lineRule="auto"/>
        <w:ind w:left="-5" w:hanging="10"/>
        <w:rPr>
          <w:rFonts w:ascii="Times" w:hAnsi="Times"/>
        </w:rPr>
      </w:pPr>
      <w:r w:rsidRPr="00BF400F">
        <w:rPr>
          <w:rFonts w:ascii="Times" w:hAnsi="Times"/>
          <w:b/>
        </w:rPr>
        <w:t xml:space="preserve">CHAPTER 2: LITERATURE REVIEW </w:t>
      </w:r>
    </w:p>
    <w:p w14:paraId="5D307FE2" w14:textId="68901D40" w:rsidR="000705F2" w:rsidRDefault="000705F2" w:rsidP="000705F2">
      <w:pPr>
        <w:spacing w:line="276" w:lineRule="auto"/>
        <w:jc w:val="both"/>
      </w:pPr>
      <w:r>
        <w:t>Various research</w:t>
      </w:r>
      <w:r w:rsidRPr="00BD1291">
        <w:t xml:space="preserve"> examines</w:t>
      </w:r>
      <w:r>
        <w:t xml:space="preserve"> </w:t>
      </w:r>
      <w:r w:rsidRPr="00BD1291">
        <w:t xml:space="preserve">the changing influence of extracurricular activities on students’ post-college job outcomes. </w:t>
      </w:r>
      <w:r>
        <w:t xml:space="preserve">The </w:t>
      </w:r>
      <w:r w:rsidRPr="00BD1291">
        <w:t xml:space="preserve">results suggest that extracurricular activities contribute to individuals’ developmental pathways and occupations they take in the future (Bronfenbrenner 1994; Feldman and </w:t>
      </w:r>
      <w:proofErr w:type="spellStart"/>
      <w:r w:rsidRPr="00BD1291">
        <w:t>Matjasko</w:t>
      </w:r>
      <w:proofErr w:type="spellEnd"/>
      <w:r w:rsidRPr="00BD1291">
        <w:t xml:space="preserve"> 2005). In addition, the developmental gains are coming from the ‘contents’ of the activities, rather than simple participation in multiple activities or level of </w:t>
      </w:r>
      <w:r w:rsidRPr="00BD1291">
        <w:lastRenderedPageBreak/>
        <w:t xml:space="preserve">involvement in those activities. Each type of </w:t>
      </w:r>
      <w:r w:rsidR="004D685C">
        <w:t>activity</w:t>
      </w:r>
      <w:r w:rsidRPr="00BD1291">
        <w:t xml:space="preserve"> provides students unique opportunities for identifying preference and fit for potential occupations, and this process might result in a higher level of satisfaction even if the occupational prestige is not high (e.g. art activities). On the other hand, the benefits are in part determined by employers’ recognition of different extracurricular activities, as signalling theory explains. Employers prefer individuals who have specialised skills, and activities that are related to those skills are valued. It is also possible that employers are looking for homophily, hiring people with specific extracurricular activity profiles that resonate culturally with the people in their organisations (Hodgkinson 2003; Rivera 2012). For example, employers value interpersonal skills and infer these abilities from people’s participation in sports or volunteer groups; however, social group activities are interpreted negatively, potentially because employers associate those activities with exposures to unfavourable behaviours such as cheating and drinking (Baker 2008).</w:t>
      </w:r>
    </w:p>
    <w:p w14:paraId="4EB19279" w14:textId="77777777" w:rsidR="000705F2" w:rsidRPr="00BD1291" w:rsidRDefault="000705F2" w:rsidP="000705F2">
      <w:pPr>
        <w:spacing w:line="276" w:lineRule="auto"/>
        <w:jc w:val="both"/>
      </w:pPr>
    </w:p>
    <w:p w14:paraId="7A61ED7B" w14:textId="77777777" w:rsidR="00EE5EA7" w:rsidRDefault="00EE5EA7">
      <w:pPr>
        <w:spacing w:after="344" w:line="265" w:lineRule="auto"/>
        <w:ind w:left="-5" w:hanging="10"/>
        <w:rPr>
          <w:rFonts w:ascii="Times" w:hAnsi="Times"/>
          <w:b/>
        </w:rPr>
      </w:pPr>
    </w:p>
    <w:p w14:paraId="5435CADF" w14:textId="56F4D3C3" w:rsidR="006E7692" w:rsidRPr="00BF400F" w:rsidRDefault="00AA5F80">
      <w:pPr>
        <w:spacing w:after="344" w:line="265" w:lineRule="auto"/>
        <w:ind w:left="-5" w:hanging="10"/>
        <w:rPr>
          <w:rFonts w:ascii="Times" w:hAnsi="Times"/>
        </w:rPr>
      </w:pPr>
      <w:r w:rsidRPr="00BF400F">
        <w:rPr>
          <w:rFonts w:ascii="Times" w:hAnsi="Times"/>
          <w:b/>
        </w:rPr>
        <w:t xml:space="preserve">CHAPTER </w:t>
      </w:r>
      <w:r w:rsidR="00EE5EA7">
        <w:rPr>
          <w:rFonts w:ascii="Times" w:hAnsi="Times"/>
          <w:b/>
        </w:rPr>
        <w:t>3</w:t>
      </w:r>
      <w:r w:rsidRPr="00BF400F">
        <w:rPr>
          <w:rFonts w:ascii="Times" w:hAnsi="Times"/>
          <w:b/>
        </w:rPr>
        <w:t xml:space="preserve">: BACKGROUND OF PROPOSED METHOD </w:t>
      </w:r>
    </w:p>
    <w:p w14:paraId="59DED9F5" w14:textId="2B193A04" w:rsidR="000705F2" w:rsidRDefault="00EE5EA7" w:rsidP="000705F2">
      <w:pPr>
        <w:rPr>
          <w:rFonts w:ascii="Times" w:hAnsi="Times"/>
          <w:b/>
          <w:bCs/>
        </w:rPr>
      </w:pPr>
      <w:r>
        <w:rPr>
          <w:rFonts w:ascii="Times" w:hAnsi="Times"/>
          <w:b/>
          <w:bCs/>
        </w:rPr>
        <w:t>3</w:t>
      </w:r>
      <w:r w:rsidR="000705F2" w:rsidRPr="005A0DA8">
        <w:rPr>
          <w:rFonts w:ascii="Times" w:hAnsi="Times"/>
          <w:b/>
          <w:bCs/>
        </w:rPr>
        <w:t>.1 Existing System</w:t>
      </w:r>
    </w:p>
    <w:p w14:paraId="1AC14EEE" w14:textId="77777777" w:rsidR="000705F2" w:rsidRPr="000705F2" w:rsidRDefault="000705F2" w:rsidP="000705F2">
      <w:pPr>
        <w:rPr>
          <w:rFonts w:ascii="Times" w:hAnsi="Times"/>
          <w:b/>
          <w:bCs/>
        </w:rPr>
      </w:pPr>
    </w:p>
    <w:p w14:paraId="3E814719" w14:textId="26736C68" w:rsidR="00EE5EA7" w:rsidRDefault="00CA23BA" w:rsidP="000705F2">
      <w:pPr>
        <w:spacing w:line="276" w:lineRule="auto"/>
        <w:jc w:val="both"/>
        <w:rPr>
          <w:rFonts w:ascii="Times" w:hAnsi="Times" w:cs="Arial"/>
          <w:color w:val="000000" w:themeColor="text1"/>
          <w:shd w:val="clear" w:color="auto" w:fill="FFFFFF"/>
        </w:rPr>
      </w:pPr>
      <w:r>
        <w:rPr>
          <w:rFonts w:ascii="Times" w:hAnsi="Times"/>
          <w:color w:val="000000" w:themeColor="text1"/>
        </w:rPr>
        <w:t>Various existing systems allow</w:t>
      </w:r>
      <w:r w:rsidR="000705F2" w:rsidRPr="005A0DA8">
        <w:rPr>
          <w:rFonts w:ascii="Times" w:hAnsi="Times"/>
          <w:color w:val="000000" w:themeColor="text1"/>
        </w:rPr>
        <w:t xml:space="preserve"> people to showcase </w:t>
      </w:r>
      <w:r w:rsidR="00EE5EA7">
        <w:rPr>
          <w:rFonts w:ascii="Times" w:hAnsi="Times"/>
          <w:color w:val="000000" w:themeColor="text1"/>
        </w:rPr>
        <w:t>their</w:t>
      </w:r>
      <w:r w:rsidR="00EE5EA7" w:rsidRPr="005A0DA8">
        <w:rPr>
          <w:rFonts w:ascii="Times" w:hAnsi="Times"/>
          <w:color w:val="000000" w:themeColor="text1"/>
        </w:rPr>
        <w:t xml:space="preserve"> achievements like LinkedIn.com, </w:t>
      </w:r>
      <w:r w:rsidR="00EE5EA7" w:rsidRPr="005A0DA8">
        <w:rPr>
          <w:rFonts w:ascii="Times" w:hAnsi="Times" w:cs="Arial"/>
          <w:color w:val="000000" w:themeColor="text1"/>
          <w:shd w:val="clear" w:color="auto" w:fill="FFFFFF"/>
        </w:rPr>
        <w:t xml:space="preserve">the platform is primarily used for professional networking and career development, and allows job seekers to post their CVs and employers to post jobs. </w:t>
      </w:r>
      <w:r w:rsidR="00EE5EA7">
        <w:rPr>
          <w:rFonts w:ascii="Times" w:hAnsi="Times" w:cs="Arial"/>
          <w:color w:val="000000" w:themeColor="text1"/>
          <w:shd w:val="clear" w:color="auto" w:fill="FFFFFF"/>
        </w:rPr>
        <w:t>Their</w:t>
      </w:r>
      <w:r w:rsidR="00EE5EA7" w:rsidRPr="005A0DA8">
        <w:rPr>
          <w:rFonts w:ascii="Times" w:hAnsi="Times" w:cs="Arial"/>
          <w:color w:val="000000" w:themeColor="text1"/>
          <w:shd w:val="clear" w:color="auto" w:fill="FFFFFF"/>
        </w:rPr>
        <w:t xml:space="preserve"> people can upload </w:t>
      </w:r>
      <w:r w:rsidR="00EE5EA7">
        <w:rPr>
          <w:rFonts w:ascii="Times" w:hAnsi="Times" w:cs="Arial"/>
          <w:color w:val="000000" w:themeColor="text1"/>
          <w:shd w:val="clear" w:color="auto" w:fill="FFFFFF"/>
        </w:rPr>
        <w:t>their</w:t>
      </w:r>
      <w:r w:rsidR="00EE5EA7" w:rsidRPr="005A0DA8">
        <w:rPr>
          <w:rFonts w:ascii="Times" w:hAnsi="Times" w:cs="Arial"/>
          <w:color w:val="000000" w:themeColor="text1"/>
          <w:shd w:val="clear" w:color="auto" w:fill="FFFFFF"/>
        </w:rPr>
        <w:t xml:space="preserve"> past job experiences, projects, etc. Yet there is a gap that needs to be filled for university students.</w:t>
      </w:r>
    </w:p>
    <w:p w14:paraId="00916799" w14:textId="77777777" w:rsidR="00EE5EA7" w:rsidRPr="005A0DA8" w:rsidRDefault="00EE5EA7" w:rsidP="000705F2">
      <w:pPr>
        <w:spacing w:line="276" w:lineRule="auto"/>
        <w:jc w:val="both"/>
        <w:rPr>
          <w:rFonts w:ascii="Times" w:hAnsi="Times"/>
          <w:color w:val="000000" w:themeColor="text1"/>
        </w:rPr>
      </w:pPr>
    </w:p>
    <w:p w14:paraId="65400011" w14:textId="77777777" w:rsidR="00EE5EA7" w:rsidRDefault="00EE5EA7" w:rsidP="000705F2">
      <w:pPr>
        <w:rPr>
          <w:rFonts w:ascii="Times" w:hAnsi="Times"/>
          <w:b/>
          <w:bCs/>
        </w:rPr>
      </w:pPr>
      <w:r>
        <w:rPr>
          <w:rFonts w:ascii="Times" w:hAnsi="Times"/>
          <w:b/>
          <w:bCs/>
        </w:rPr>
        <w:t>3</w:t>
      </w:r>
      <w:r w:rsidRPr="005A0DA8">
        <w:rPr>
          <w:rFonts w:ascii="Times" w:hAnsi="Times"/>
          <w:b/>
          <w:bCs/>
        </w:rPr>
        <w:t>.</w:t>
      </w:r>
      <w:r>
        <w:rPr>
          <w:rFonts w:ascii="Times" w:hAnsi="Times"/>
          <w:b/>
          <w:bCs/>
        </w:rPr>
        <w:t xml:space="preserve">2 Proposed </w:t>
      </w:r>
      <w:r w:rsidRPr="005A0DA8">
        <w:rPr>
          <w:rFonts w:ascii="Times" w:hAnsi="Times"/>
          <w:b/>
          <w:bCs/>
        </w:rPr>
        <w:t>System</w:t>
      </w:r>
    </w:p>
    <w:p w14:paraId="634F81D0" w14:textId="77777777" w:rsidR="00EE5EA7" w:rsidRDefault="00EE5EA7" w:rsidP="000705F2">
      <w:pPr>
        <w:rPr>
          <w:rFonts w:ascii="Times" w:hAnsi="Times"/>
          <w:b/>
          <w:bCs/>
        </w:rPr>
      </w:pPr>
    </w:p>
    <w:p w14:paraId="01CCEB0F" w14:textId="7C33F49B" w:rsidR="000705F2" w:rsidRDefault="00EE5EA7" w:rsidP="000705F2">
      <w:pPr>
        <w:spacing w:line="276" w:lineRule="auto"/>
        <w:rPr>
          <w:rFonts w:ascii="Times" w:hAnsi="Times"/>
        </w:rPr>
      </w:pPr>
      <w:r w:rsidRPr="00A45135">
        <w:rPr>
          <w:rFonts w:ascii="Times" w:hAnsi="Times"/>
        </w:rPr>
        <w:t>It’s</w:t>
      </w:r>
      <w:r>
        <w:rPr>
          <w:rFonts w:ascii="Times" w:hAnsi="Times"/>
        </w:rPr>
        <w:t xml:space="preserve"> </w:t>
      </w:r>
      <w:r w:rsidRPr="00A45135">
        <w:rPr>
          <w:rFonts w:ascii="Times" w:hAnsi="Times"/>
        </w:rPr>
        <w:t xml:space="preserve">found that Universities don’t have a track of the achievements of their students. And they are unaware </w:t>
      </w:r>
      <w:r>
        <w:rPr>
          <w:rFonts w:ascii="Times" w:hAnsi="Times"/>
        </w:rPr>
        <w:t>of</w:t>
      </w:r>
      <w:r w:rsidRPr="00A45135">
        <w:rPr>
          <w:rFonts w:ascii="Times" w:hAnsi="Times"/>
        </w:rPr>
        <w:t xml:space="preserve"> the potential students of their institute. Achievements Lounge Evaluation System can rectify this issue by keeping the track of the students' achievements as well as </w:t>
      </w:r>
      <w:r>
        <w:rPr>
          <w:rFonts w:ascii="Times" w:hAnsi="Times"/>
        </w:rPr>
        <w:t>providing</w:t>
      </w:r>
      <w:r w:rsidR="000705F2" w:rsidRPr="00A45135">
        <w:rPr>
          <w:rFonts w:ascii="Times" w:hAnsi="Times"/>
        </w:rPr>
        <w:t xml:space="preserve"> the scale at which the students of that institute are performing and achieving in co-curricular activitie</w:t>
      </w:r>
      <w:r w:rsidR="000705F2">
        <w:rPr>
          <w:rFonts w:ascii="Times" w:hAnsi="Times"/>
        </w:rPr>
        <w:t>s.</w:t>
      </w:r>
    </w:p>
    <w:p w14:paraId="7CC992CE" w14:textId="0EC3D7E2" w:rsidR="000705F2" w:rsidRDefault="000705F2" w:rsidP="000705F2">
      <w:pPr>
        <w:spacing w:line="276" w:lineRule="auto"/>
        <w:rPr>
          <w:rFonts w:ascii="Times" w:hAnsi="Times"/>
        </w:rPr>
      </w:pPr>
    </w:p>
    <w:p w14:paraId="0A3DA995" w14:textId="77777777" w:rsidR="000705F2" w:rsidRDefault="000705F2" w:rsidP="000705F2">
      <w:pPr>
        <w:spacing w:line="276" w:lineRule="auto"/>
        <w:rPr>
          <w:rFonts w:ascii="Times" w:hAnsi="Times"/>
        </w:rPr>
      </w:pPr>
    </w:p>
    <w:p w14:paraId="67881BCA" w14:textId="77777777" w:rsidR="006E7692" w:rsidRPr="00BF400F" w:rsidRDefault="00AA5F80">
      <w:pPr>
        <w:spacing w:after="344" w:line="265" w:lineRule="auto"/>
        <w:ind w:left="-5" w:hanging="10"/>
        <w:rPr>
          <w:rFonts w:ascii="Times" w:hAnsi="Times"/>
        </w:rPr>
      </w:pPr>
      <w:r w:rsidRPr="00BF400F">
        <w:rPr>
          <w:rFonts w:ascii="Times" w:hAnsi="Times"/>
          <w:b/>
        </w:rPr>
        <w:t xml:space="preserve">CHAPTER 4: METHODOLOGY </w:t>
      </w:r>
    </w:p>
    <w:p w14:paraId="739D06B1" w14:textId="14688B97" w:rsidR="000705F2" w:rsidRPr="00BF400F" w:rsidRDefault="000705F2" w:rsidP="000705F2">
      <w:pPr>
        <w:spacing w:after="177" w:line="361" w:lineRule="auto"/>
        <w:ind w:left="-5" w:hanging="10"/>
        <w:jc w:val="both"/>
        <w:rPr>
          <w:rFonts w:ascii="Times" w:hAnsi="Times"/>
        </w:rPr>
      </w:pPr>
      <w:r w:rsidRPr="00BF400F">
        <w:rPr>
          <w:rFonts w:ascii="Times" w:hAnsi="Times"/>
        </w:rPr>
        <w:t xml:space="preserve">The following methodology will be followed to achieve the objectives defined for </w:t>
      </w:r>
      <w:r w:rsidR="00CA23BA">
        <w:rPr>
          <w:rFonts w:ascii="Times" w:hAnsi="Times"/>
        </w:rPr>
        <w:t xml:space="preserve">the </w:t>
      </w:r>
      <w:r w:rsidRPr="00BF400F">
        <w:rPr>
          <w:rFonts w:ascii="Times" w:hAnsi="Times"/>
        </w:rPr>
        <w:t xml:space="preserve">proposed </w:t>
      </w:r>
      <w:r>
        <w:rPr>
          <w:rFonts w:ascii="Times" w:hAnsi="Times"/>
        </w:rPr>
        <w:t xml:space="preserve">research and project </w:t>
      </w:r>
      <w:r w:rsidRPr="00BF400F">
        <w:rPr>
          <w:rFonts w:ascii="Times" w:hAnsi="Times"/>
        </w:rPr>
        <w:t xml:space="preserve">work: </w:t>
      </w:r>
    </w:p>
    <w:p w14:paraId="6A16B181" w14:textId="1B4D4359" w:rsidR="000705F2" w:rsidRPr="00BF400F" w:rsidRDefault="000705F2" w:rsidP="000705F2">
      <w:pPr>
        <w:numPr>
          <w:ilvl w:val="0"/>
          <w:numId w:val="26"/>
        </w:numPr>
        <w:spacing w:after="131"/>
        <w:ind w:hanging="360"/>
        <w:jc w:val="both"/>
        <w:rPr>
          <w:rFonts w:ascii="Times" w:hAnsi="Times"/>
        </w:rPr>
      </w:pPr>
      <w:r w:rsidRPr="00BF400F">
        <w:rPr>
          <w:rFonts w:ascii="Times" w:hAnsi="Times"/>
        </w:rPr>
        <w:t xml:space="preserve">Detailed study </w:t>
      </w:r>
      <w:r>
        <w:rPr>
          <w:rFonts w:ascii="Times" w:hAnsi="Times"/>
        </w:rPr>
        <w:t xml:space="preserve">of How Co-curricular as well as </w:t>
      </w:r>
      <w:r w:rsidR="00CA23BA">
        <w:rPr>
          <w:rFonts w:ascii="Times" w:hAnsi="Times"/>
        </w:rPr>
        <w:t>extracurricular</w:t>
      </w:r>
      <w:r>
        <w:rPr>
          <w:rFonts w:ascii="Times" w:hAnsi="Times"/>
        </w:rPr>
        <w:t xml:space="preserve"> is helping the job seekers </w:t>
      </w:r>
      <w:r w:rsidRPr="00BF400F">
        <w:rPr>
          <w:rFonts w:ascii="Times" w:hAnsi="Times"/>
        </w:rPr>
        <w:t>will be done.</w:t>
      </w:r>
    </w:p>
    <w:p w14:paraId="03A48FC9" w14:textId="3D9C4D8B" w:rsidR="000705F2" w:rsidRPr="000705F2" w:rsidRDefault="000705F2" w:rsidP="000705F2">
      <w:pPr>
        <w:numPr>
          <w:ilvl w:val="0"/>
          <w:numId w:val="26"/>
        </w:numPr>
        <w:spacing w:after="3" w:line="361" w:lineRule="auto"/>
        <w:ind w:hanging="360"/>
        <w:jc w:val="both"/>
        <w:rPr>
          <w:rFonts w:ascii="Times" w:hAnsi="Times"/>
        </w:rPr>
      </w:pPr>
      <w:r w:rsidRPr="00BF400F">
        <w:rPr>
          <w:rFonts w:ascii="Times" w:hAnsi="Times"/>
        </w:rPr>
        <w:t xml:space="preserve">Installation and </w:t>
      </w:r>
      <w:r w:rsidR="00655E1F">
        <w:rPr>
          <w:rFonts w:ascii="Times" w:hAnsi="Times"/>
        </w:rPr>
        <w:t>hands-on</w:t>
      </w:r>
      <w:r w:rsidRPr="00BF400F">
        <w:rPr>
          <w:rFonts w:ascii="Times" w:hAnsi="Times"/>
        </w:rPr>
        <w:t xml:space="preserve"> experience on existing approaches of</w:t>
      </w:r>
      <w:r>
        <w:rPr>
          <w:rFonts w:ascii="Times" w:hAnsi="Times"/>
        </w:rPr>
        <w:t xml:space="preserve"> </w:t>
      </w:r>
      <w:r w:rsidR="00655E1F">
        <w:rPr>
          <w:rFonts w:ascii="Times" w:hAnsi="Times"/>
        </w:rPr>
        <w:t xml:space="preserve">the </w:t>
      </w:r>
      <w:r>
        <w:rPr>
          <w:rFonts w:ascii="Times" w:hAnsi="Times"/>
        </w:rPr>
        <w:t>University</w:t>
      </w:r>
      <w:r w:rsidRPr="00BF400F">
        <w:rPr>
          <w:rFonts w:ascii="Times" w:hAnsi="Times"/>
        </w:rPr>
        <w:t xml:space="preserve"> </w:t>
      </w:r>
      <w:r>
        <w:rPr>
          <w:rFonts w:ascii="Times" w:hAnsi="Times"/>
        </w:rPr>
        <w:t xml:space="preserve">Evaluation System </w:t>
      </w:r>
      <w:r w:rsidRPr="00BF400F">
        <w:rPr>
          <w:rFonts w:ascii="Times" w:hAnsi="Times"/>
        </w:rPr>
        <w:t>will be done. Relative pros and cons will be identified</w:t>
      </w:r>
    </w:p>
    <w:p w14:paraId="5B2CD767" w14:textId="77777777" w:rsidR="000705F2" w:rsidRPr="00BF400F" w:rsidRDefault="000705F2" w:rsidP="000705F2">
      <w:pPr>
        <w:numPr>
          <w:ilvl w:val="0"/>
          <w:numId w:val="26"/>
        </w:numPr>
        <w:spacing w:after="120"/>
        <w:ind w:hanging="360"/>
        <w:jc w:val="both"/>
        <w:rPr>
          <w:rFonts w:ascii="Times" w:hAnsi="Times"/>
        </w:rPr>
      </w:pPr>
      <w:r w:rsidRPr="00BF400F">
        <w:rPr>
          <w:rFonts w:ascii="Times" w:hAnsi="Times"/>
        </w:rPr>
        <w:t>Various parameters will be identified to evaluate the proposed system.</w:t>
      </w:r>
    </w:p>
    <w:p w14:paraId="05E42D81" w14:textId="0E274C5F" w:rsidR="000705F2" w:rsidRPr="000705F2" w:rsidRDefault="000705F2" w:rsidP="000705F2">
      <w:pPr>
        <w:numPr>
          <w:ilvl w:val="0"/>
          <w:numId w:val="26"/>
        </w:numPr>
        <w:spacing w:after="236"/>
        <w:ind w:hanging="360"/>
        <w:jc w:val="both"/>
        <w:rPr>
          <w:rFonts w:ascii="Times" w:eastAsia="Calibri" w:hAnsi="Times" w:cs="Calibri"/>
          <w:sz w:val="22"/>
        </w:rPr>
      </w:pPr>
      <w:r w:rsidRPr="00BF400F">
        <w:rPr>
          <w:rFonts w:ascii="Times" w:hAnsi="Times"/>
        </w:rPr>
        <w:lastRenderedPageBreak/>
        <w:t xml:space="preserve">Comparison of </w:t>
      </w:r>
      <w:r w:rsidR="00655E1F">
        <w:rPr>
          <w:rFonts w:ascii="Times" w:hAnsi="Times"/>
        </w:rPr>
        <w:t>newly</w:t>
      </w:r>
      <w:r w:rsidRPr="00BF400F">
        <w:rPr>
          <w:rFonts w:ascii="Times" w:hAnsi="Times"/>
        </w:rPr>
        <w:t xml:space="preserve"> implemented approach with exiting approaches will be done.</w:t>
      </w:r>
    </w:p>
    <w:p w14:paraId="52F4CEE1" w14:textId="77777777" w:rsidR="000705F2" w:rsidRDefault="000705F2" w:rsidP="000705F2">
      <w:pPr>
        <w:spacing w:after="344" w:line="265" w:lineRule="auto"/>
        <w:rPr>
          <w:rFonts w:ascii="Times" w:hAnsi="Times"/>
        </w:rPr>
      </w:pPr>
    </w:p>
    <w:p w14:paraId="4F700F89" w14:textId="2C11F30E" w:rsidR="000705F2" w:rsidRPr="00BF400F" w:rsidRDefault="000705F2" w:rsidP="000705F2">
      <w:pPr>
        <w:spacing w:after="344" w:line="265" w:lineRule="auto"/>
        <w:ind w:left="-5" w:hanging="10"/>
        <w:rPr>
          <w:rFonts w:ascii="Times" w:hAnsi="Times"/>
        </w:rPr>
      </w:pPr>
      <w:r w:rsidRPr="00BF400F">
        <w:rPr>
          <w:rFonts w:ascii="Times" w:hAnsi="Times"/>
          <w:b/>
        </w:rPr>
        <w:t xml:space="preserve">CHAPTER </w:t>
      </w:r>
      <w:r w:rsidR="00655E1F">
        <w:rPr>
          <w:rFonts w:ascii="Times" w:hAnsi="Times"/>
          <w:b/>
        </w:rPr>
        <w:t>5</w:t>
      </w:r>
      <w:r w:rsidRPr="00BF400F">
        <w:rPr>
          <w:rFonts w:ascii="Times" w:hAnsi="Times"/>
          <w:b/>
        </w:rPr>
        <w:t xml:space="preserve">: RESULTS AND DISCUSSION </w:t>
      </w:r>
    </w:p>
    <w:p w14:paraId="3127BDE0" w14:textId="1882EB9B" w:rsidR="000705F2" w:rsidRDefault="000705F2" w:rsidP="000705F2">
      <w:pPr>
        <w:tabs>
          <w:tab w:val="left" w:pos="1286"/>
        </w:tabs>
        <w:spacing w:after="344" w:line="265" w:lineRule="auto"/>
        <w:ind w:left="-5" w:hanging="10"/>
        <w:rPr>
          <w:rFonts w:ascii="Times" w:hAnsi="Times"/>
        </w:rPr>
      </w:pPr>
      <w:r>
        <w:rPr>
          <w:rFonts w:ascii="Times" w:hAnsi="Times"/>
        </w:rPr>
        <w:tab/>
        <w:t>To be updated</w:t>
      </w:r>
    </w:p>
    <w:p w14:paraId="1098D85D" w14:textId="77777777" w:rsidR="00655E1F" w:rsidRDefault="00655E1F" w:rsidP="000705F2">
      <w:pPr>
        <w:spacing w:after="344" w:line="265" w:lineRule="auto"/>
        <w:ind w:left="-5" w:hanging="10"/>
        <w:rPr>
          <w:rFonts w:ascii="Times" w:hAnsi="Times"/>
          <w:b/>
        </w:rPr>
      </w:pPr>
    </w:p>
    <w:p w14:paraId="38513878" w14:textId="4E625245" w:rsidR="000705F2" w:rsidRPr="00BF400F" w:rsidRDefault="000705F2" w:rsidP="000705F2">
      <w:pPr>
        <w:spacing w:after="344" w:line="265" w:lineRule="auto"/>
        <w:ind w:left="-5" w:hanging="10"/>
        <w:rPr>
          <w:rFonts w:ascii="Times" w:hAnsi="Times"/>
        </w:rPr>
      </w:pPr>
      <w:r w:rsidRPr="00BF400F">
        <w:rPr>
          <w:rFonts w:ascii="Times" w:hAnsi="Times"/>
          <w:b/>
        </w:rPr>
        <w:t xml:space="preserve">CHAPTER </w:t>
      </w:r>
      <w:r w:rsidR="00655E1F">
        <w:rPr>
          <w:rFonts w:ascii="Times" w:hAnsi="Times"/>
          <w:b/>
        </w:rPr>
        <w:t>6</w:t>
      </w:r>
      <w:r w:rsidRPr="00BF400F">
        <w:rPr>
          <w:rFonts w:ascii="Times" w:hAnsi="Times"/>
          <w:b/>
        </w:rPr>
        <w:t xml:space="preserve">: CONCLUSION AND FUTURE SCOPE </w:t>
      </w:r>
    </w:p>
    <w:p w14:paraId="62506BE6" w14:textId="1EC446BF" w:rsidR="000705F2" w:rsidRPr="000705F2" w:rsidRDefault="002B7824" w:rsidP="000705F2">
      <w:pPr>
        <w:spacing w:after="236"/>
        <w:jc w:val="both"/>
        <w:rPr>
          <w:rFonts w:ascii="Times" w:eastAsia="Calibri" w:hAnsi="Times" w:cs="Calibri"/>
          <w:sz w:val="22"/>
        </w:rPr>
        <w:sectPr w:rsidR="000705F2" w:rsidRPr="000705F2" w:rsidSect="002E7DFD">
          <w:headerReference w:type="even" r:id="rId17"/>
          <w:headerReference w:type="default" r:id="rId18"/>
          <w:footerReference w:type="even" r:id="rId19"/>
          <w:footerReference w:type="default" r:id="rId20"/>
          <w:headerReference w:type="first" r:id="rId21"/>
          <w:footerReference w:type="first" r:id="rId22"/>
          <w:pgSz w:w="11906" w:h="16838"/>
          <w:pgMar w:top="1440" w:right="1435" w:bottom="1440" w:left="1440" w:header="720" w:footer="998" w:gutter="0"/>
          <w:pgNumType w:start="1"/>
          <w:cols w:space="720"/>
          <w:titlePg/>
        </w:sectPr>
      </w:pPr>
      <w:r>
        <w:rPr>
          <w:rFonts w:ascii="Times" w:hAnsi="Times"/>
        </w:rPr>
        <w:t>S</w:t>
      </w:r>
      <w:r w:rsidR="000705F2">
        <w:rPr>
          <w:rFonts w:ascii="Times" w:hAnsi="Times"/>
        </w:rPr>
        <w:t>uch a system can help the mentors and the university to measure and evaluate the performance of the university/institute’s students. This further can be integrated with the</w:t>
      </w:r>
      <w:r w:rsidR="00655E1F">
        <w:rPr>
          <w:rFonts w:ascii="Times" w:hAnsi="Times"/>
        </w:rPr>
        <w:t xml:space="preserve"> </w:t>
      </w:r>
      <w:r w:rsidR="000705F2">
        <w:rPr>
          <w:rFonts w:ascii="Times" w:hAnsi="Times"/>
        </w:rPr>
        <w:t xml:space="preserve">institute’s management system </w:t>
      </w:r>
      <w:r w:rsidR="004D685C">
        <w:rPr>
          <w:rFonts w:ascii="Times" w:hAnsi="Times"/>
        </w:rPr>
        <w:t>to</w:t>
      </w:r>
      <w:r w:rsidR="000705F2">
        <w:rPr>
          <w:rFonts w:ascii="Times" w:hAnsi="Times"/>
        </w:rPr>
        <w:t xml:space="preserve"> collect data more efficiently and single place</w:t>
      </w:r>
      <w:r w:rsidR="00B61DFA">
        <w:rPr>
          <w:rFonts w:ascii="Times" w:hAnsi="Times"/>
        </w:rPr>
        <w:t>. Also</w:t>
      </w:r>
      <w:r w:rsidR="00655E1F">
        <w:rPr>
          <w:rFonts w:ascii="Times" w:hAnsi="Times"/>
        </w:rPr>
        <w:t>,</w:t>
      </w:r>
      <w:r w:rsidR="00B61DFA">
        <w:rPr>
          <w:rFonts w:ascii="Times" w:hAnsi="Times"/>
        </w:rPr>
        <w:t xml:space="preserve"> </w:t>
      </w:r>
      <w:r w:rsidR="004D685C">
        <w:rPr>
          <w:rFonts w:ascii="Times" w:hAnsi="Times"/>
        </w:rPr>
        <w:t xml:space="preserve">the </w:t>
      </w:r>
      <w:r w:rsidR="00B61DFA">
        <w:rPr>
          <w:rFonts w:ascii="Times" w:hAnsi="Times"/>
        </w:rPr>
        <w:t xml:space="preserve">proper system will result in the growth of students as well as the university. </w:t>
      </w:r>
    </w:p>
    <w:p w14:paraId="405DAFCF" w14:textId="29698832" w:rsidR="006E7692" w:rsidRDefault="005B48B9" w:rsidP="005B48B9">
      <w:pPr>
        <w:pStyle w:val="Heading4"/>
        <w:spacing w:after="192"/>
        <w:ind w:left="0" w:firstLine="0"/>
        <w:rPr>
          <w:rFonts w:ascii="Times" w:hAnsi="Times"/>
        </w:rPr>
      </w:pPr>
      <w:r>
        <w:rPr>
          <w:rFonts w:ascii="Times" w:hAnsi="Times"/>
        </w:rPr>
        <w:lastRenderedPageBreak/>
        <w:t xml:space="preserve">7 </w:t>
      </w:r>
      <w:r w:rsidR="00AA5F80" w:rsidRPr="00BF400F">
        <w:rPr>
          <w:rFonts w:ascii="Times" w:hAnsi="Times"/>
        </w:rPr>
        <w:t xml:space="preserve">REFERENCES </w:t>
      </w:r>
    </w:p>
    <w:p w14:paraId="2FEF7343" w14:textId="7E9ACECB" w:rsidR="00C9592F" w:rsidRDefault="00CA4D76" w:rsidP="00C9592F">
      <w:r>
        <w:rPr>
          <w:rFonts w:ascii="TimesNewRomanPSMT" w:hAnsi="TimesNewRomanPSMT"/>
        </w:rPr>
        <w:t xml:space="preserve">[1]   </w:t>
      </w:r>
      <w:r w:rsidR="00C9592F">
        <w:rPr>
          <w:rFonts w:ascii="TimesNewRomanPSMT" w:hAnsi="TimesNewRomanPSMT"/>
        </w:rPr>
        <w:t xml:space="preserve"> </w:t>
      </w:r>
      <w:r w:rsidR="00C9592F" w:rsidRPr="00C9592F">
        <w:t>Levine, A., and D. R. Dean. 2012. Generation on a Tightrope: A Portrait of Today’s College Student. San Francisco, CA: Jossey-Bass.</w:t>
      </w:r>
    </w:p>
    <w:p w14:paraId="13FC4B8B" w14:textId="50EAC878" w:rsidR="00C9592F" w:rsidRDefault="00C9592F" w:rsidP="00C9592F"/>
    <w:p w14:paraId="422FDAAF" w14:textId="52DA6BD1" w:rsidR="00C9592F" w:rsidRDefault="00C9592F" w:rsidP="00C9592F">
      <w:r>
        <w:t xml:space="preserve">[2]   </w:t>
      </w:r>
      <w:r w:rsidRPr="00C9592F">
        <w:t xml:space="preserve">Goldfarb, R. W. 2012. “How to Bridge the Hiring Gap.” The New York </w:t>
      </w:r>
      <w:r w:rsidR="004D685C">
        <w:t>Times</w:t>
      </w:r>
      <w:r w:rsidRPr="00C9592F">
        <w:t>, November 10. http://www.nytimes.com/2012/11/11/ jobs/</w:t>
      </w:r>
      <w:proofErr w:type="spellStart"/>
      <w:r w:rsidRPr="00C9592F">
        <w:t>bridging-the-hiring-gap-for-college-graduates.</w:t>
      </w:r>
      <w:r w:rsidR="004D685C">
        <w:t>html</w:t>
      </w:r>
      <w:r w:rsidRPr="00C9592F">
        <w:t>?_r</w:t>
      </w:r>
      <w:proofErr w:type="spellEnd"/>
      <w:r w:rsidRPr="00C9592F">
        <w:t>=0</w:t>
      </w:r>
    </w:p>
    <w:p w14:paraId="7A76FE6C" w14:textId="420B6DB8" w:rsidR="00C9592F" w:rsidRDefault="00C9592F" w:rsidP="00C9592F"/>
    <w:p w14:paraId="183DA4DD" w14:textId="7A0C9C6E" w:rsidR="00C9592F" w:rsidRDefault="00C9592F" w:rsidP="00C9592F">
      <w:r>
        <w:t xml:space="preserve">[3] </w:t>
      </w:r>
      <w:r w:rsidRPr="00C9592F">
        <w:t xml:space="preserve">Rubin, R. S., W. H. </w:t>
      </w:r>
      <w:proofErr w:type="spellStart"/>
      <w:r w:rsidRPr="00C9592F">
        <w:t>Bommer</w:t>
      </w:r>
      <w:proofErr w:type="spellEnd"/>
      <w:r w:rsidRPr="00C9592F">
        <w:t>, and T. T. Baldwin. 2002. “Using Extracurricular Activity as an Indicator of Interpersonal Skill: Prudent Evaluation or Recruiting Malpractice?” Human Resource Management 41 (4): 441–454.</w:t>
      </w:r>
    </w:p>
    <w:p w14:paraId="50DA11AF" w14:textId="58E54BCD" w:rsidR="00E66458" w:rsidRDefault="00E66458" w:rsidP="00C9592F"/>
    <w:p w14:paraId="150D3BB2" w14:textId="77777777" w:rsidR="00E66458" w:rsidRPr="00E66458" w:rsidRDefault="00E66458" w:rsidP="00E66458">
      <w:r>
        <w:t xml:space="preserve">[4] </w:t>
      </w:r>
      <w:r w:rsidRPr="00E66458">
        <w:t xml:space="preserve">Cole, M. S., R. S. Rubin, H. S. </w:t>
      </w:r>
      <w:proofErr w:type="spellStart"/>
      <w:r w:rsidRPr="00E66458">
        <w:t>Feild</w:t>
      </w:r>
      <w:proofErr w:type="spellEnd"/>
      <w:r w:rsidRPr="00E66458">
        <w:t>, and W. F. Giles. 2007. “Recruiters’ Perceptions and Use of Applicant Resume Information: Screening the Recent Graduate.” Applied Psychology 56 (2): 319–343.</w:t>
      </w:r>
    </w:p>
    <w:p w14:paraId="6F99E085" w14:textId="794BA88F" w:rsidR="00E66458" w:rsidRDefault="00E66458" w:rsidP="00C9592F"/>
    <w:p w14:paraId="62369478" w14:textId="3C7F7524" w:rsidR="00E66458" w:rsidRDefault="00E66458" w:rsidP="00E66458">
      <w:r>
        <w:t xml:space="preserve">[5] </w:t>
      </w:r>
      <w:r w:rsidRPr="00E66458">
        <w:t xml:space="preserve">Conrad, C. A. 1999. Soft Skills and the Minority Work Force: A Guide for Informed Discussion. Washington, DC: Joint </w:t>
      </w:r>
      <w:proofErr w:type="spellStart"/>
      <w:r w:rsidRPr="00E66458">
        <w:t>Center</w:t>
      </w:r>
      <w:proofErr w:type="spellEnd"/>
      <w:r w:rsidRPr="00E66458">
        <w:t xml:space="preserve"> for Political Economic Studies</w:t>
      </w:r>
      <w:r>
        <w:t>.</w:t>
      </w:r>
    </w:p>
    <w:p w14:paraId="00BDB881" w14:textId="095BD8DA" w:rsidR="00E66458" w:rsidRDefault="00E66458" w:rsidP="00E66458"/>
    <w:p w14:paraId="04B57896" w14:textId="72F23346" w:rsidR="00E66458" w:rsidRDefault="00E66458" w:rsidP="00E66458">
      <w:r>
        <w:t xml:space="preserve">[6] </w:t>
      </w:r>
      <w:r w:rsidRPr="00E66458">
        <w:t>Tomlinson, M. 2007. “Graduate Employability and Student Attitudes and Orientations to the Labour Market.” Journal of Education and Work 20 (4): 285–304.</w:t>
      </w:r>
    </w:p>
    <w:p w14:paraId="50A5EADB" w14:textId="082FB917" w:rsidR="00262DBA" w:rsidRDefault="00262DBA" w:rsidP="00E66458"/>
    <w:p w14:paraId="3B190F8A" w14:textId="77777777" w:rsidR="00262DBA" w:rsidRPr="00262DBA" w:rsidRDefault="00262DBA" w:rsidP="00262DBA">
      <w:r>
        <w:t xml:space="preserve">[7] </w:t>
      </w:r>
      <w:r w:rsidRPr="00262DBA">
        <w:t xml:space="preserve">Bronfenbrenner, U. 1994. “Ecological Models of Human Development.” In International </w:t>
      </w:r>
      <w:proofErr w:type="spellStart"/>
      <w:r w:rsidRPr="00262DBA">
        <w:t>encyclopedia</w:t>
      </w:r>
      <w:proofErr w:type="spellEnd"/>
      <w:r w:rsidRPr="00262DBA">
        <w:t xml:space="preserve"> of education, edited by T. </w:t>
      </w:r>
      <w:proofErr w:type="spellStart"/>
      <w:r w:rsidRPr="00262DBA">
        <w:t>Husen</w:t>
      </w:r>
      <w:proofErr w:type="spellEnd"/>
      <w:r w:rsidRPr="00262DBA">
        <w:t xml:space="preserve"> and T. N. Postlethwaite, 1643–1647. Oxford: Pergamon Press/Elsevier Science.</w:t>
      </w:r>
    </w:p>
    <w:p w14:paraId="29DC5F8E" w14:textId="35AD05FC" w:rsidR="00262DBA" w:rsidRDefault="00262DBA" w:rsidP="00E66458"/>
    <w:p w14:paraId="58D77858" w14:textId="61FC96FF" w:rsidR="00262DBA" w:rsidRDefault="00262DBA" w:rsidP="00262DBA">
      <w:r>
        <w:t xml:space="preserve">[8] </w:t>
      </w:r>
      <w:r w:rsidRPr="00262DBA">
        <w:t xml:space="preserve">Feldman, A. F., and J. L. </w:t>
      </w:r>
      <w:proofErr w:type="spellStart"/>
      <w:r w:rsidRPr="00262DBA">
        <w:t>Matjasko</w:t>
      </w:r>
      <w:proofErr w:type="spellEnd"/>
      <w:r w:rsidRPr="00262DBA">
        <w:t>. 2005. “The Role of School-Based Extracurricular Activities in Adolescent Development: A Comprehensive Review and Future Directions.” Review of Educational Research 75 (2): 159–210.</w:t>
      </w:r>
    </w:p>
    <w:p w14:paraId="3239A4BB" w14:textId="68716995" w:rsidR="00262DBA" w:rsidRDefault="00262DBA" w:rsidP="00262DBA"/>
    <w:p w14:paraId="3DADB0F5" w14:textId="77777777" w:rsidR="00262DBA" w:rsidRPr="00262DBA" w:rsidRDefault="00262DBA" w:rsidP="00262DBA">
      <w:r>
        <w:t xml:space="preserve">[9] </w:t>
      </w:r>
      <w:r w:rsidRPr="00262DBA">
        <w:t>Hodgkinson, G. P. 2003. “The Interface of Cognitive and Industrial, Work and Organizational Psychology.” Journal of Occupational and Organizational Psychology 76: 1–25.</w:t>
      </w:r>
    </w:p>
    <w:p w14:paraId="61EC5630" w14:textId="281EE086" w:rsidR="00262DBA" w:rsidRDefault="00262DBA" w:rsidP="00262DBA"/>
    <w:p w14:paraId="2D1B01B6" w14:textId="77777777" w:rsidR="00262DBA" w:rsidRPr="00262DBA" w:rsidRDefault="00262DBA" w:rsidP="00262DBA">
      <w:r>
        <w:t xml:space="preserve">[10] </w:t>
      </w:r>
      <w:r w:rsidRPr="00262DBA">
        <w:t>Rivera, L. A. 2012. “Hiring as Cultural Matching: The Case of Elite Professional Service Firms.” American Sociological Review 77: 999–1022.</w:t>
      </w:r>
    </w:p>
    <w:p w14:paraId="4398381E" w14:textId="6C385C3F" w:rsidR="00262DBA" w:rsidRDefault="00262DBA" w:rsidP="00262DBA"/>
    <w:p w14:paraId="425DF55B" w14:textId="188F01DA" w:rsidR="006E7692" w:rsidRPr="000705F2" w:rsidRDefault="00262DBA" w:rsidP="000705F2">
      <w:r>
        <w:t xml:space="preserve">[11] </w:t>
      </w:r>
      <w:r w:rsidRPr="00262DBA">
        <w:t>Baker, C. N. 2008. “Under-represented College Students and Extracurricular Involvement: The Effects of Various Student Organizations on Academic Performance.” Social Psychology of Education 11: 273–298</w:t>
      </w:r>
    </w:p>
    <w:sectPr w:rsidR="006E7692" w:rsidRPr="000705F2" w:rsidSect="000705F2">
      <w:headerReference w:type="even" r:id="rId23"/>
      <w:headerReference w:type="default" r:id="rId24"/>
      <w:footerReference w:type="even" r:id="rId25"/>
      <w:footerReference w:type="default" r:id="rId26"/>
      <w:headerReference w:type="first" r:id="rId27"/>
      <w:footerReference w:type="first" r:id="rId28"/>
      <w:pgSz w:w="11906" w:h="16838"/>
      <w:pgMar w:top="1105" w:right="1445" w:bottom="3197" w:left="1440" w:header="1105" w:footer="9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01AF4" w14:textId="77777777" w:rsidR="00DA6121" w:rsidRDefault="00DA6121">
      <w:r>
        <w:separator/>
      </w:r>
    </w:p>
  </w:endnote>
  <w:endnote w:type="continuationSeparator" w:id="0">
    <w:p w14:paraId="7E596227" w14:textId="77777777" w:rsidR="00DA6121" w:rsidRDefault="00DA6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NewRomanP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5BE7" w14:textId="77777777" w:rsidR="002E7DFD" w:rsidRDefault="002E7DFD" w:rsidP="002E7DFD">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41E5D" w14:textId="41EF5D99" w:rsidR="006E7692" w:rsidRPr="00B61DFA" w:rsidRDefault="00B61DFA">
    <w:pPr>
      <w:rPr>
        <w:lang w:val="en-US"/>
      </w:rPr>
    </w:pPr>
    <w:r>
      <w:rPr>
        <w:lang w:val="en-US"/>
      </w:rPr>
      <w:t>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7F09" w14:textId="77777777" w:rsidR="006E7692" w:rsidRDefault="006E76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715C2" w14:textId="6E89E3D3" w:rsidR="002E7DFD" w:rsidRDefault="002E7DFD" w:rsidP="002E7DFD">
    <w:pPr>
      <w:pStyle w:val="Footer"/>
      <w:ind w:right="360" w:firstLine="360"/>
      <w:jc w:val="center"/>
      <w:rPr>
        <w:caps/>
        <w:noProof/>
        <w:color w:val="4472C4" w:themeColor="accent1"/>
      </w:rPr>
    </w:pPr>
  </w:p>
  <w:p w14:paraId="13407973" w14:textId="77777777" w:rsidR="002E7DFD" w:rsidRDefault="002E7D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3328" w14:textId="77777777" w:rsidR="006E7692" w:rsidRDefault="00AA5F80">
    <w:pPr>
      <w:ind w:left="-1820" w:right="10468"/>
    </w:pPr>
    <w:r>
      <w:rPr>
        <w:noProof/>
      </w:rPr>
      <mc:AlternateContent>
        <mc:Choice Requires="wpg">
          <w:drawing>
            <wp:anchor distT="0" distB="0" distL="114300" distR="114300" simplePos="0" relativeHeight="251658240" behindDoc="0" locked="0" layoutInCell="1" allowOverlap="1" wp14:anchorId="593DB201" wp14:editId="2EE2BB96">
              <wp:simplePos x="0" y="0"/>
              <wp:positionH relativeFrom="page">
                <wp:posOffset>1194792</wp:posOffset>
              </wp:positionH>
              <wp:positionV relativeFrom="page">
                <wp:posOffset>9969450</wp:posOffset>
              </wp:positionV>
              <wp:extent cx="5486401" cy="9525"/>
              <wp:effectExtent l="0" t="0" r="0" b="0"/>
              <wp:wrapSquare wrapText="bothSides"/>
              <wp:docPr id="6498" name="Group 6498"/>
              <wp:cNvGraphicFramePr/>
              <a:graphic xmlns:a="http://schemas.openxmlformats.org/drawingml/2006/main">
                <a:graphicData uri="http://schemas.microsoft.com/office/word/2010/wordprocessingGroup">
                  <wpg:wgp>
                    <wpg:cNvGrpSpPr/>
                    <wpg:grpSpPr>
                      <a:xfrm>
                        <a:off x="0" y="0"/>
                        <a:ext cx="5486401" cy="9525"/>
                        <a:chOff x="0" y="0"/>
                        <a:chExt cx="5486401" cy="9525"/>
                      </a:xfrm>
                    </wpg:grpSpPr>
                    <wps:wsp>
                      <wps:cNvPr id="6499" name="Shape 6499"/>
                      <wps:cNvSpPr/>
                      <wps:spPr>
                        <a:xfrm>
                          <a:off x="0" y="0"/>
                          <a:ext cx="5486401" cy="0"/>
                        </a:xfrm>
                        <a:custGeom>
                          <a:avLst/>
                          <a:gdLst/>
                          <a:ahLst/>
                          <a:cxnLst/>
                          <a:rect l="0" t="0" r="0" b="0"/>
                          <a:pathLst>
                            <a:path w="5486401">
                              <a:moveTo>
                                <a:pt x="0" y="0"/>
                              </a:moveTo>
                              <a:lnTo>
                                <a:pt x="5486401"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C74D01C" id="Group 6498" o:spid="_x0000_s1026" style="position:absolute;margin-left:94.1pt;margin-top:785pt;width:6in;height:.75pt;z-index:251658240;mso-position-horizontal-relative:page;mso-position-vertical-relative:page" coordsize="5486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">
              <v:shape id="Shape 6499" o:spid="_x0000_s1027" style="position:absolute;width:54864;height:0;visibility:visible;mso-wrap-style:square;v-text-anchor:top" coordsize="54864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" path="m,l5486401,e" filled="f">
                <v:stroke endcap="round"/>
                <v:path arrowok="t" textboxrect="0,0,5486401,0"/>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1D8E0" w14:textId="36F808FF" w:rsidR="006E7692" w:rsidRDefault="00AA5F80" w:rsidP="002E7DFD">
    <w:pPr>
      <w:ind w:right="10468"/>
    </w:pPr>
    <w:r>
      <w:rPr>
        <w:noProof/>
      </w:rPr>
      <mc:AlternateContent>
        <mc:Choice Requires="wpg">
          <w:drawing>
            <wp:anchor distT="0" distB="0" distL="114300" distR="114300" simplePos="0" relativeHeight="251659264" behindDoc="0" locked="0" layoutInCell="1" allowOverlap="1" wp14:anchorId="4B43408F" wp14:editId="6E108A55">
              <wp:simplePos x="0" y="0"/>
              <wp:positionH relativeFrom="page">
                <wp:posOffset>1194792</wp:posOffset>
              </wp:positionH>
              <wp:positionV relativeFrom="page">
                <wp:posOffset>9969450</wp:posOffset>
              </wp:positionV>
              <wp:extent cx="5486401" cy="9525"/>
              <wp:effectExtent l="0" t="0" r="0" b="0"/>
              <wp:wrapSquare wrapText="bothSides"/>
              <wp:docPr id="6491" name="Group 6491"/>
              <wp:cNvGraphicFramePr/>
              <a:graphic xmlns:a="http://schemas.openxmlformats.org/drawingml/2006/main">
                <a:graphicData uri="http://schemas.microsoft.com/office/word/2010/wordprocessingGroup">
                  <wpg:wgp>
                    <wpg:cNvGrpSpPr/>
                    <wpg:grpSpPr>
                      <a:xfrm>
                        <a:off x="0" y="0"/>
                        <a:ext cx="5486401" cy="9525"/>
                        <a:chOff x="0" y="0"/>
                        <a:chExt cx="5486401" cy="9525"/>
                      </a:xfrm>
                    </wpg:grpSpPr>
                    <wps:wsp>
                      <wps:cNvPr id="6492" name="Shape 6492"/>
                      <wps:cNvSpPr/>
                      <wps:spPr>
                        <a:xfrm>
                          <a:off x="0" y="0"/>
                          <a:ext cx="5486401" cy="0"/>
                        </a:xfrm>
                        <a:custGeom>
                          <a:avLst/>
                          <a:gdLst/>
                          <a:ahLst/>
                          <a:cxnLst/>
                          <a:rect l="0" t="0" r="0" b="0"/>
                          <a:pathLst>
                            <a:path w="5486401">
                              <a:moveTo>
                                <a:pt x="0" y="0"/>
                              </a:moveTo>
                              <a:lnTo>
                                <a:pt x="5486401"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AC136D" id="Group 6491" o:spid="_x0000_s1026" style="position:absolute;margin-left:94.1pt;margin-top:785pt;width:6in;height:.75pt;z-index:251659264;mso-position-horizontal-relative:page;mso-position-vertical-relative:page" coordsize="5486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">
              <v:shape id="Shape 6492" o:spid="_x0000_s1027" style="position:absolute;width:54864;height:0;visibility:visible;mso-wrap-style:square;v-text-anchor:top" coordsize="54864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" path="m,l5486401,e" filled="f">
                <v:stroke endcap="round"/>
                <v:path arrowok="t" textboxrect="0,0,5486401,0"/>
              </v:shape>
              <w10:wrap type="square" anchorx="page" anchory="page"/>
            </v:group>
          </w:pict>
        </mc:Fallback>
      </mc:AlternateContent>
    </w:r>
    <w:proofErr w:type="spellStart"/>
    <w:r w:rsidR="002E7DFD">
      <w:t>i</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CE88" w14:textId="77777777" w:rsidR="006E7692" w:rsidRDefault="00AA5F80">
    <w:pPr>
      <w:ind w:left="-1820" w:right="10468"/>
    </w:pPr>
    <w:r>
      <w:rPr>
        <w:noProof/>
      </w:rPr>
      <mc:AlternateContent>
        <mc:Choice Requires="wpg">
          <w:drawing>
            <wp:anchor distT="0" distB="0" distL="114300" distR="114300" simplePos="0" relativeHeight="251660288" behindDoc="0" locked="0" layoutInCell="1" allowOverlap="1" wp14:anchorId="0B97DDA9" wp14:editId="5C1F5CC2">
              <wp:simplePos x="0" y="0"/>
              <wp:positionH relativeFrom="page">
                <wp:posOffset>1194792</wp:posOffset>
              </wp:positionH>
              <wp:positionV relativeFrom="page">
                <wp:posOffset>9969450</wp:posOffset>
              </wp:positionV>
              <wp:extent cx="5486401" cy="9525"/>
              <wp:effectExtent l="0" t="0" r="0" b="0"/>
              <wp:wrapSquare wrapText="bothSides"/>
              <wp:docPr id="6484" name="Group 6484"/>
              <wp:cNvGraphicFramePr/>
              <a:graphic xmlns:a="http://schemas.openxmlformats.org/drawingml/2006/main">
                <a:graphicData uri="http://schemas.microsoft.com/office/word/2010/wordprocessingGroup">
                  <wpg:wgp>
                    <wpg:cNvGrpSpPr/>
                    <wpg:grpSpPr>
                      <a:xfrm>
                        <a:off x="0" y="0"/>
                        <a:ext cx="5486401" cy="9525"/>
                        <a:chOff x="0" y="0"/>
                        <a:chExt cx="5486401" cy="9525"/>
                      </a:xfrm>
                    </wpg:grpSpPr>
                    <wps:wsp>
                      <wps:cNvPr id="6485" name="Shape 6485"/>
                      <wps:cNvSpPr/>
                      <wps:spPr>
                        <a:xfrm>
                          <a:off x="0" y="0"/>
                          <a:ext cx="5486401" cy="0"/>
                        </a:xfrm>
                        <a:custGeom>
                          <a:avLst/>
                          <a:gdLst/>
                          <a:ahLst/>
                          <a:cxnLst/>
                          <a:rect l="0" t="0" r="0" b="0"/>
                          <a:pathLst>
                            <a:path w="5486401">
                              <a:moveTo>
                                <a:pt x="0" y="0"/>
                              </a:moveTo>
                              <a:lnTo>
                                <a:pt x="5486401"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331F085" id="Group 6484" o:spid="_x0000_s1026" style="position:absolute;margin-left:94.1pt;margin-top:785pt;width:6in;height:.75pt;z-index:251660288;mso-position-horizontal-relative:page;mso-position-vertical-relative:page" coordsize="5486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">
              <v:shape id="Shape 6485" o:spid="_x0000_s1027" style="position:absolute;width:54864;height:0;visibility:visible;mso-wrap-style:square;v-text-anchor:top" coordsize="54864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" path="m,l5486401,e" filled="f">
                <v:stroke endcap="round"/>
                <v:path arrowok="t" textboxrect="0,0,5486401,0"/>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0949753"/>
      <w:docPartObj>
        <w:docPartGallery w:val="Page Numbers (Bottom of Page)"/>
        <w:docPartUnique/>
      </w:docPartObj>
    </w:sdtPr>
    <w:sdtEndPr>
      <w:rPr>
        <w:rStyle w:val="PageNumber"/>
      </w:rPr>
    </w:sdtEndPr>
    <w:sdtContent>
      <w:p w14:paraId="2871FD41" w14:textId="77777777" w:rsidR="000705F2" w:rsidRDefault="000705F2" w:rsidP="005D0BF5">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0D6508" w14:textId="77777777" w:rsidR="000705F2" w:rsidRDefault="000705F2" w:rsidP="002E7DFD">
    <w:pPr>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1870404"/>
      <w:docPartObj>
        <w:docPartGallery w:val="Page Numbers (Bottom of Page)"/>
        <w:docPartUnique/>
      </w:docPartObj>
    </w:sdtPr>
    <w:sdtEndPr>
      <w:rPr>
        <w:rStyle w:val="PageNumber"/>
      </w:rPr>
    </w:sdtEndPr>
    <w:sdtContent>
      <w:p w14:paraId="4224A7F8" w14:textId="77777777" w:rsidR="000705F2" w:rsidRDefault="000705F2" w:rsidP="005D0BF5">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4CB3BB" w14:textId="77777777" w:rsidR="000705F2" w:rsidRDefault="000705F2" w:rsidP="002E7DFD">
    <w:pPr>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3340129"/>
      <w:docPartObj>
        <w:docPartGallery w:val="Page Numbers (Bottom of Page)"/>
        <w:docPartUnique/>
      </w:docPartObj>
    </w:sdtPr>
    <w:sdtEndPr>
      <w:rPr>
        <w:rStyle w:val="PageNumber"/>
      </w:rPr>
    </w:sdtEndPr>
    <w:sdtContent>
      <w:p w14:paraId="21E72BE7" w14:textId="77777777" w:rsidR="000705F2" w:rsidRDefault="000705F2" w:rsidP="005D0BF5">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8BF27E" w14:textId="77777777" w:rsidR="000705F2" w:rsidRDefault="000705F2" w:rsidP="002E7DFD">
    <w:pPr>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E327" w14:textId="77777777" w:rsidR="00B61DFA" w:rsidRPr="00B61DFA" w:rsidRDefault="00B61DFA" w:rsidP="00B61DFA">
    <w:pPr>
      <w:pStyle w:val="Footer"/>
      <w:rPr>
        <w:caps/>
        <w:noProof/>
        <w:color w:val="000000" w:themeColor="text1"/>
      </w:rPr>
    </w:pPr>
    <w:r w:rsidRPr="00B61DFA">
      <w:rPr>
        <w:caps/>
        <w:color w:val="000000" w:themeColor="text1"/>
      </w:rPr>
      <w:fldChar w:fldCharType="begin"/>
    </w:r>
    <w:r w:rsidRPr="00B61DFA">
      <w:rPr>
        <w:caps/>
        <w:color w:val="000000" w:themeColor="text1"/>
      </w:rPr>
      <w:instrText xml:space="preserve"> PAGE   \* MERGEFORMAT </w:instrText>
    </w:r>
    <w:r w:rsidRPr="00B61DFA">
      <w:rPr>
        <w:caps/>
        <w:color w:val="000000" w:themeColor="text1"/>
      </w:rPr>
      <w:fldChar w:fldCharType="separate"/>
    </w:r>
    <w:r w:rsidRPr="00B61DFA">
      <w:rPr>
        <w:caps/>
        <w:noProof/>
        <w:color w:val="000000" w:themeColor="text1"/>
      </w:rPr>
      <w:t>2</w:t>
    </w:r>
    <w:r w:rsidRPr="00B61DFA">
      <w:rPr>
        <w:caps/>
        <w:noProof/>
        <w:color w:val="000000" w:themeColor="text1"/>
      </w:rPr>
      <w:fldChar w:fldCharType="end"/>
    </w:r>
  </w:p>
  <w:p w14:paraId="29E2432B" w14:textId="77777777" w:rsidR="006E7692" w:rsidRDefault="006E76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00503" w14:textId="77777777" w:rsidR="00DA6121" w:rsidRDefault="00DA6121">
      <w:r>
        <w:separator/>
      </w:r>
    </w:p>
  </w:footnote>
  <w:footnote w:type="continuationSeparator" w:id="0">
    <w:p w14:paraId="7851EE93" w14:textId="77777777" w:rsidR="00DA6121" w:rsidRDefault="00DA6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455F" w14:textId="77777777" w:rsidR="006E7692" w:rsidRDefault="006E76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98BFE" w14:textId="77777777" w:rsidR="006E7692" w:rsidRDefault="006E76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A52C2" w14:textId="77777777" w:rsidR="006E7692" w:rsidRDefault="006E76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AAFA" w14:textId="77777777" w:rsidR="000705F2" w:rsidRDefault="000705F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F164" w14:textId="77777777" w:rsidR="000705F2" w:rsidRDefault="000705F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D287" w14:textId="77777777" w:rsidR="000705F2" w:rsidRDefault="000705F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2A62" w14:textId="08B0835F" w:rsidR="006E7692" w:rsidRDefault="006E7692">
    <w:pPr>
      <w:ind w:left="-77"/>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4E31B" w14:textId="7A97C4A3" w:rsidR="006E7692" w:rsidRDefault="006E769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CFBD" w14:textId="77777777" w:rsidR="006E7692" w:rsidRDefault="00AA5F80">
    <w:pPr>
      <w:ind w:left="-77"/>
    </w:pPr>
    <w:r>
      <w:rPr>
        <w:rFonts w:ascii="Calibri" w:eastAsia="Calibri" w:hAnsi="Calibri" w:cs="Calibri"/>
        <w:sz w:val="22"/>
      </w:rPr>
      <w:fldChar w:fldCharType="begin"/>
    </w:r>
    <w:r>
      <w:instrText xml:space="preserve"> PAGE   \* MERGEFORMAT </w:instrText>
    </w:r>
    <w:r>
      <w:rPr>
        <w:rFonts w:ascii="Calibri" w:eastAsia="Calibri" w:hAnsi="Calibri" w:cs="Calibri"/>
        <w:sz w:val="22"/>
      </w:rPr>
      <w:fldChar w:fldCharType="separate"/>
    </w:r>
    <w:r>
      <w:rPr>
        <w:b/>
        <w:sz w:val="30"/>
      </w:rPr>
      <w:t>6</w:t>
    </w:r>
    <w:r>
      <w:rPr>
        <w:b/>
        <w:sz w:val="3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131"/>
    <w:multiLevelType w:val="hybridMultilevel"/>
    <w:tmpl w:val="62803114"/>
    <w:lvl w:ilvl="0" w:tplc="08090005">
      <w:start w:val="1"/>
      <w:numFmt w:val="bullet"/>
      <w:lvlText w:val=""/>
      <w:lvlJc w:val="left"/>
      <w:pPr>
        <w:ind w:left="1085" w:hanging="360"/>
      </w:pPr>
      <w:rPr>
        <w:rFonts w:ascii="Wingdings" w:hAnsi="Wingdings" w:hint="default"/>
      </w:rPr>
    </w:lvl>
    <w:lvl w:ilvl="1" w:tplc="08090003" w:tentative="1">
      <w:start w:val="1"/>
      <w:numFmt w:val="bullet"/>
      <w:lvlText w:val="o"/>
      <w:lvlJc w:val="left"/>
      <w:pPr>
        <w:ind w:left="1805" w:hanging="360"/>
      </w:pPr>
      <w:rPr>
        <w:rFonts w:ascii="Courier New" w:hAnsi="Courier New" w:cs="Courier New" w:hint="default"/>
      </w:rPr>
    </w:lvl>
    <w:lvl w:ilvl="2" w:tplc="08090005" w:tentative="1">
      <w:start w:val="1"/>
      <w:numFmt w:val="bullet"/>
      <w:lvlText w:val=""/>
      <w:lvlJc w:val="left"/>
      <w:pPr>
        <w:ind w:left="2525" w:hanging="360"/>
      </w:pPr>
      <w:rPr>
        <w:rFonts w:ascii="Wingdings" w:hAnsi="Wingdings" w:hint="default"/>
      </w:rPr>
    </w:lvl>
    <w:lvl w:ilvl="3" w:tplc="08090001" w:tentative="1">
      <w:start w:val="1"/>
      <w:numFmt w:val="bullet"/>
      <w:lvlText w:val=""/>
      <w:lvlJc w:val="left"/>
      <w:pPr>
        <w:ind w:left="3245" w:hanging="360"/>
      </w:pPr>
      <w:rPr>
        <w:rFonts w:ascii="Symbol" w:hAnsi="Symbol" w:hint="default"/>
      </w:rPr>
    </w:lvl>
    <w:lvl w:ilvl="4" w:tplc="08090003" w:tentative="1">
      <w:start w:val="1"/>
      <w:numFmt w:val="bullet"/>
      <w:lvlText w:val="o"/>
      <w:lvlJc w:val="left"/>
      <w:pPr>
        <w:ind w:left="3965" w:hanging="360"/>
      </w:pPr>
      <w:rPr>
        <w:rFonts w:ascii="Courier New" w:hAnsi="Courier New" w:cs="Courier New" w:hint="default"/>
      </w:rPr>
    </w:lvl>
    <w:lvl w:ilvl="5" w:tplc="08090005" w:tentative="1">
      <w:start w:val="1"/>
      <w:numFmt w:val="bullet"/>
      <w:lvlText w:val=""/>
      <w:lvlJc w:val="left"/>
      <w:pPr>
        <w:ind w:left="4685" w:hanging="360"/>
      </w:pPr>
      <w:rPr>
        <w:rFonts w:ascii="Wingdings" w:hAnsi="Wingdings" w:hint="default"/>
      </w:rPr>
    </w:lvl>
    <w:lvl w:ilvl="6" w:tplc="08090001" w:tentative="1">
      <w:start w:val="1"/>
      <w:numFmt w:val="bullet"/>
      <w:lvlText w:val=""/>
      <w:lvlJc w:val="left"/>
      <w:pPr>
        <w:ind w:left="5405" w:hanging="360"/>
      </w:pPr>
      <w:rPr>
        <w:rFonts w:ascii="Symbol" w:hAnsi="Symbol" w:hint="default"/>
      </w:rPr>
    </w:lvl>
    <w:lvl w:ilvl="7" w:tplc="08090003" w:tentative="1">
      <w:start w:val="1"/>
      <w:numFmt w:val="bullet"/>
      <w:lvlText w:val="o"/>
      <w:lvlJc w:val="left"/>
      <w:pPr>
        <w:ind w:left="6125" w:hanging="360"/>
      </w:pPr>
      <w:rPr>
        <w:rFonts w:ascii="Courier New" w:hAnsi="Courier New" w:cs="Courier New" w:hint="default"/>
      </w:rPr>
    </w:lvl>
    <w:lvl w:ilvl="8" w:tplc="08090005" w:tentative="1">
      <w:start w:val="1"/>
      <w:numFmt w:val="bullet"/>
      <w:lvlText w:val=""/>
      <w:lvlJc w:val="left"/>
      <w:pPr>
        <w:ind w:left="6845" w:hanging="360"/>
      </w:pPr>
      <w:rPr>
        <w:rFonts w:ascii="Wingdings" w:hAnsi="Wingdings" w:hint="default"/>
      </w:rPr>
    </w:lvl>
  </w:abstractNum>
  <w:abstractNum w:abstractNumId="1" w15:restartNumberingAfterBreak="0">
    <w:nsid w:val="097E4C8B"/>
    <w:multiLevelType w:val="multilevel"/>
    <w:tmpl w:val="187A48C0"/>
    <w:lvl w:ilvl="0">
      <w:start w:val="3"/>
      <w:numFmt w:val="decimal"/>
      <w:lvlText w:val="%1"/>
      <w:lvlJc w:val="left"/>
      <w:pPr>
        <w:ind w:left="360" w:hanging="360"/>
      </w:pPr>
      <w:rPr>
        <w:rFonts w:ascii="TimesNewRomanPS" w:hAnsi="TimesNewRomanPS" w:hint="default"/>
        <w:b/>
        <w:i/>
      </w:rPr>
    </w:lvl>
    <w:lvl w:ilvl="1">
      <w:start w:val="1"/>
      <w:numFmt w:val="decimal"/>
      <w:lvlText w:val="%1.%2"/>
      <w:lvlJc w:val="left"/>
      <w:pPr>
        <w:ind w:left="360" w:hanging="360"/>
      </w:pPr>
      <w:rPr>
        <w:rFonts w:ascii="TimesNewRomanPS" w:hAnsi="TimesNewRomanPS" w:hint="default"/>
        <w:b/>
        <w:i/>
      </w:rPr>
    </w:lvl>
    <w:lvl w:ilvl="2">
      <w:start w:val="1"/>
      <w:numFmt w:val="decimal"/>
      <w:lvlText w:val="%1.%2.%3"/>
      <w:lvlJc w:val="left"/>
      <w:pPr>
        <w:ind w:left="720" w:hanging="720"/>
      </w:pPr>
      <w:rPr>
        <w:rFonts w:ascii="TimesNewRomanPS" w:hAnsi="TimesNewRomanPS" w:hint="default"/>
        <w:b/>
        <w:i/>
      </w:rPr>
    </w:lvl>
    <w:lvl w:ilvl="3">
      <w:start w:val="1"/>
      <w:numFmt w:val="decimal"/>
      <w:lvlText w:val="%1.%2.%3.%4"/>
      <w:lvlJc w:val="left"/>
      <w:pPr>
        <w:ind w:left="720" w:hanging="720"/>
      </w:pPr>
      <w:rPr>
        <w:rFonts w:ascii="TimesNewRomanPS" w:hAnsi="TimesNewRomanPS" w:hint="default"/>
        <w:b/>
        <w:i/>
      </w:rPr>
    </w:lvl>
    <w:lvl w:ilvl="4">
      <w:start w:val="1"/>
      <w:numFmt w:val="decimal"/>
      <w:lvlText w:val="%1.%2.%3.%4.%5"/>
      <w:lvlJc w:val="left"/>
      <w:pPr>
        <w:ind w:left="1080" w:hanging="1080"/>
      </w:pPr>
      <w:rPr>
        <w:rFonts w:ascii="TimesNewRomanPS" w:hAnsi="TimesNewRomanPS" w:hint="default"/>
        <w:b/>
        <w:i/>
      </w:rPr>
    </w:lvl>
    <w:lvl w:ilvl="5">
      <w:start w:val="1"/>
      <w:numFmt w:val="decimal"/>
      <w:lvlText w:val="%1.%2.%3.%4.%5.%6"/>
      <w:lvlJc w:val="left"/>
      <w:pPr>
        <w:ind w:left="1080" w:hanging="1080"/>
      </w:pPr>
      <w:rPr>
        <w:rFonts w:ascii="TimesNewRomanPS" w:hAnsi="TimesNewRomanPS" w:hint="default"/>
        <w:b/>
        <w:i/>
      </w:rPr>
    </w:lvl>
    <w:lvl w:ilvl="6">
      <w:start w:val="1"/>
      <w:numFmt w:val="decimal"/>
      <w:lvlText w:val="%1.%2.%3.%4.%5.%6.%7"/>
      <w:lvlJc w:val="left"/>
      <w:pPr>
        <w:ind w:left="1440" w:hanging="1440"/>
      </w:pPr>
      <w:rPr>
        <w:rFonts w:ascii="TimesNewRomanPS" w:hAnsi="TimesNewRomanPS" w:hint="default"/>
        <w:b/>
        <w:i/>
      </w:rPr>
    </w:lvl>
    <w:lvl w:ilvl="7">
      <w:start w:val="1"/>
      <w:numFmt w:val="decimal"/>
      <w:lvlText w:val="%1.%2.%3.%4.%5.%6.%7.%8"/>
      <w:lvlJc w:val="left"/>
      <w:pPr>
        <w:ind w:left="1440" w:hanging="1440"/>
      </w:pPr>
      <w:rPr>
        <w:rFonts w:ascii="TimesNewRomanPS" w:hAnsi="TimesNewRomanPS" w:hint="default"/>
        <w:b/>
        <w:i/>
      </w:rPr>
    </w:lvl>
    <w:lvl w:ilvl="8">
      <w:start w:val="1"/>
      <w:numFmt w:val="decimal"/>
      <w:lvlText w:val="%1.%2.%3.%4.%5.%6.%7.%8.%9"/>
      <w:lvlJc w:val="left"/>
      <w:pPr>
        <w:ind w:left="1800" w:hanging="1800"/>
      </w:pPr>
      <w:rPr>
        <w:rFonts w:ascii="TimesNewRomanPS" w:hAnsi="TimesNewRomanPS" w:hint="default"/>
        <w:b/>
        <w:i/>
      </w:rPr>
    </w:lvl>
  </w:abstractNum>
  <w:abstractNum w:abstractNumId="2" w15:restartNumberingAfterBreak="0">
    <w:nsid w:val="12C77E8C"/>
    <w:multiLevelType w:val="multilevel"/>
    <w:tmpl w:val="4406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D144F"/>
    <w:multiLevelType w:val="hybridMultilevel"/>
    <w:tmpl w:val="F50EC6A6"/>
    <w:lvl w:ilvl="0" w:tplc="FFFFFFFF">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1E2E31"/>
    <w:multiLevelType w:val="multilevel"/>
    <w:tmpl w:val="187A48C0"/>
    <w:lvl w:ilvl="0">
      <w:start w:val="3"/>
      <w:numFmt w:val="decimal"/>
      <w:lvlText w:val="%1"/>
      <w:lvlJc w:val="left"/>
      <w:pPr>
        <w:ind w:left="360" w:hanging="360"/>
      </w:pPr>
      <w:rPr>
        <w:rFonts w:ascii="TimesNewRomanPS" w:hAnsi="TimesNewRomanPS" w:hint="default"/>
        <w:b/>
        <w:i/>
      </w:rPr>
    </w:lvl>
    <w:lvl w:ilvl="1">
      <w:start w:val="1"/>
      <w:numFmt w:val="decimal"/>
      <w:lvlText w:val="%1.%2"/>
      <w:lvlJc w:val="left"/>
      <w:pPr>
        <w:ind w:left="360" w:hanging="360"/>
      </w:pPr>
      <w:rPr>
        <w:rFonts w:ascii="TimesNewRomanPS" w:hAnsi="TimesNewRomanPS" w:hint="default"/>
        <w:b/>
        <w:i/>
      </w:rPr>
    </w:lvl>
    <w:lvl w:ilvl="2">
      <w:start w:val="1"/>
      <w:numFmt w:val="decimal"/>
      <w:lvlText w:val="%1.%2.%3"/>
      <w:lvlJc w:val="left"/>
      <w:pPr>
        <w:ind w:left="720" w:hanging="720"/>
      </w:pPr>
      <w:rPr>
        <w:rFonts w:ascii="TimesNewRomanPS" w:hAnsi="TimesNewRomanPS" w:hint="default"/>
        <w:b/>
        <w:i/>
      </w:rPr>
    </w:lvl>
    <w:lvl w:ilvl="3">
      <w:start w:val="1"/>
      <w:numFmt w:val="decimal"/>
      <w:lvlText w:val="%1.%2.%3.%4"/>
      <w:lvlJc w:val="left"/>
      <w:pPr>
        <w:ind w:left="720" w:hanging="720"/>
      </w:pPr>
      <w:rPr>
        <w:rFonts w:ascii="TimesNewRomanPS" w:hAnsi="TimesNewRomanPS" w:hint="default"/>
        <w:b/>
        <w:i/>
      </w:rPr>
    </w:lvl>
    <w:lvl w:ilvl="4">
      <w:start w:val="1"/>
      <w:numFmt w:val="decimal"/>
      <w:lvlText w:val="%1.%2.%3.%4.%5"/>
      <w:lvlJc w:val="left"/>
      <w:pPr>
        <w:ind w:left="1080" w:hanging="1080"/>
      </w:pPr>
      <w:rPr>
        <w:rFonts w:ascii="TimesNewRomanPS" w:hAnsi="TimesNewRomanPS" w:hint="default"/>
        <w:b/>
        <w:i/>
      </w:rPr>
    </w:lvl>
    <w:lvl w:ilvl="5">
      <w:start w:val="1"/>
      <w:numFmt w:val="decimal"/>
      <w:lvlText w:val="%1.%2.%3.%4.%5.%6"/>
      <w:lvlJc w:val="left"/>
      <w:pPr>
        <w:ind w:left="1080" w:hanging="1080"/>
      </w:pPr>
      <w:rPr>
        <w:rFonts w:ascii="TimesNewRomanPS" w:hAnsi="TimesNewRomanPS" w:hint="default"/>
        <w:b/>
        <w:i/>
      </w:rPr>
    </w:lvl>
    <w:lvl w:ilvl="6">
      <w:start w:val="1"/>
      <w:numFmt w:val="decimal"/>
      <w:lvlText w:val="%1.%2.%3.%4.%5.%6.%7"/>
      <w:lvlJc w:val="left"/>
      <w:pPr>
        <w:ind w:left="1440" w:hanging="1440"/>
      </w:pPr>
      <w:rPr>
        <w:rFonts w:ascii="TimesNewRomanPS" w:hAnsi="TimesNewRomanPS" w:hint="default"/>
        <w:b/>
        <w:i/>
      </w:rPr>
    </w:lvl>
    <w:lvl w:ilvl="7">
      <w:start w:val="1"/>
      <w:numFmt w:val="decimal"/>
      <w:lvlText w:val="%1.%2.%3.%4.%5.%6.%7.%8"/>
      <w:lvlJc w:val="left"/>
      <w:pPr>
        <w:ind w:left="1440" w:hanging="1440"/>
      </w:pPr>
      <w:rPr>
        <w:rFonts w:ascii="TimesNewRomanPS" w:hAnsi="TimesNewRomanPS" w:hint="default"/>
        <w:b/>
        <w:i/>
      </w:rPr>
    </w:lvl>
    <w:lvl w:ilvl="8">
      <w:start w:val="1"/>
      <w:numFmt w:val="decimal"/>
      <w:lvlText w:val="%1.%2.%3.%4.%5.%6.%7.%8.%9"/>
      <w:lvlJc w:val="left"/>
      <w:pPr>
        <w:ind w:left="1800" w:hanging="1800"/>
      </w:pPr>
      <w:rPr>
        <w:rFonts w:ascii="TimesNewRomanPS" w:hAnsi="TimesNewRomanPS" w:hint="default"/>
        <w:b/>
        <w:i/>
      </w:rPr>
    </w:lvl>
  </w:abstractNum>
  <w:abstractNum w:abstractNumId="5" w15:restartNumberingAfterBreak="0">
    <w:nsid w:val="2871443F"/>
    <w:multiLevelType w:val="multilevel"/>
    <w:tmpl w:val="6240CCA0"/>
    <w:lvl w:ilvl="0">
      <w:start w:val="1"/>
      <w:numFmt w:val="decimal"/>
      <w:lvlText w:val="%1"/>
      <w:lvlJc w:val="left"/>
      <w:pPr>
        <w:ind w:left="380" w:hanging="380"/>
      </w:pPr>
      <w:rPr>
        <w:rFonts w:hint="default"/>
        <w:b/>
      </w:rPr>
    </w:lvl>
    <w:lvl w:ilvl="1">
      <w:start w:val="1"/>
      <w:numFmt w:val="decimal"/>
      <w:lvlText w:val="%1.%2"/>
      <w:lvlJc w:val="left"/>
      <w:pPr>
        <w:ind w:left="365" w:hanging="380"/>
      </w:pPr>
      <w:rPr>
        <w:rFonts w:hint="default"/>
        <w:b/>
      </w:rPr>
    </w:lvl>
    <w:lvl w:ilvl="2">
      <w:start w:val="1"/>
      <w:numFmt w:val="decimal"/>
      <w:lvlText w:val="%1.%2.%3"/>
      <w:lvlJc w:val="left"/>
      <w:pPr>
        <w:ind w:left="690" w:hanging="720"/>
      </w:pPr>
      <w:rPr>
        <w:rFonts w:hint="default"/>
        <w:b/>
      </w:rPr>
    </w:lvl>
    <w:lvl w:ilvl="3">
      <w:start w:val="1"/>
      <w:numFmt w:val="decimal"/>
      <w:lvlText w:val="%1.%2.%3.%4"/>
      <w:lvlJc w:val="left"/>
      <w:pPr>
        <w:ind w:left="675" w:hanging="720"/>
      </w:pPr>
      <w:rPr>
        <w:rFonts w:hint="default"/>
        <w:b/>
      </w:rPr>
    </w:lvl>
    <w:lvl w:ilvl="4">
      <w:start w:val="1"/>
      <w:numFmt w:val="decimal"/>
      <w:lvlText w:val="%1.%2.%3.%4.%5"/>
      <w:lvlJc w:val="left"/>
      <w:pPr>
        <w:ind w:left="1020" w:hanging="1080"/>
      </w:pPr>
      <w:rPr>
        <w:rFonts w:hint="default"/>
        <w:b/>
      </w:rPr>
    </w:lvl>
    <w:lvl w:ilvl="5">
      <w:start w:val="1"/>
      <w:numFmt w:val="decimal"/>
      <w:lvlText w:val="%1.%2.%3.%4.%5.%6"/>
      <w:lvlJc w:val="left"/>
      <w:pPr>
        <w:ind w:left="1005" w:hanging="1080"/>
      </w:pPr>
      <w:rPr>
        <w:rFonts w:hint="default"/>
        <w:b/>
      </w:rPr>
    </w:lvl>
    <w:lvl w:ilvl="6">
      <w:start w:val="1"/>
      <w:numFmt w:val="decimal"/>
      <w:lvlText w:val="%1.%2.%3.%4.%5.%6.%7"/>
      <w:lvlJc w:val="left"/>
      <w:pPr>
        <w:ind w:left="1350" w:hanging="1440"/>
      </w:pPr>
      <w:rPr>
        <w:rFonts w:hint="default"/>
        <w:b/>
      </w:rPr>
    </w:lvl>
    <w:lvl w:ilvl="7">
      <w:start w:val="1"/>
      <w:numFmt w:val="decimal"/>
      <w:lvlText w:val="%1.%2.%3.%4.%5.%6.%7.%8"/>
      <w:lvlJc w:val="left"/>
      <w:pPr>
        <w:ind w:left="1335" w:hanging="1440"/>
      </w:pPr>
      <w:rPr>
        <w:rFonts w:hint="default"/>
        <w:b/>
      </w:rPr>
    </w:lvl>
    <w:lvl w:ilvl="8">
      <w:start w:val="1"/>
      <w:numFmt w:val="decimal"/>
      <w:lvlText w:val="%1.%2.%3.%4.%5.%6.%7.%8.%9"/>
      <w:lvlJc w:val="left"/>
      <w:pPr>
        <w:ind w:left="1320" w:hanging="1440"/>
      </w:pPr>
      <w:rPr>
        <w:rFonts w:hint="default"/>
        <w:b/>
      </w:rPr>
    </w:lvl>
  </w:abstractNum>
  <w:abstractNum w:abstractNumId="6" w15:restartNumberingAfterBreak="0">
    <w:nsid w:val="2B45351E"/>
    <w:multiLevelType w:val="hybridMultilevel"/>
    <w:tmpl w:val="F50EC6A6"/>
    <w:lvl w:ilvl="0" w:tplc="6470A42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F80C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8221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68AB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386B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FCBF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243F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9A30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E4F3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BAA43A4"/>
    <w:multiLevelType w:val="hybridMultilevel"/>
    <w:tmpl w:val="5C4A03D4"/>
    <w:lvl w:ilvl="0" w:tplc="4642AB12">
      <w:start w:val="1"/>
      <w:numFmt w:val="non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0F14D8"/>
    <w:multiLevelType w:val="hybridMultilevel"/>
    <w:tmpl w:val="97B0DE3A"/>
    <w:lvl w:ilvl="0" w:tplc="34E45BC8">
      <w:start w:val="1"/>
      <w:numFmt w:val="non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214998"/>
    <w:multiLevelType w:val="multilevel"/>
    <w:tmpl w:val="917824A8"/>
    <w:styleLink w:val="CurrentList1"/>
    <w:lvl w:ilvl="0">
      <w:start w:val="1"/>
      <w:numFmt w:val="non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514615"/>
    <w:multiLevelType w:val="multilevel"/>
    <w:tmpl w:val="967C8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EB1E04"/>
    <w:multiLevelType w:val="multilevel"/>
    <w:tmpl w:val="8E56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C435CC"/>
    <w:multiLevelType w:val="hybridMultilevel"/>
    <w:tmpl w:val="436E4864"/>
    <w:lvl w:ilvl="0" w:tplc="08090001">
      <w:start w:val="1"/>
      <w:numFmt w:val="bullet"/>
      <w:lvlText w:val=""/>
      <w:lvlJc w:val="left"/>
      <w:pPr>
        <w:ind w:left="1085" w:hanging="360"/>
      </w:pPr>
      <w:rPr>
        <w:rFonts w:ascii="Symbol" w:hAnsi="Symbol" w:hint="default"/>
      </w:rPr>
    </w:lvl>
    <w:lvl w:ilvl="1" w:tplc="08090003" w:tentative="1">
      <w:start w:val="1"/>
      <w:numFmt w:val="bullet"/>
      <w:lvlText w:val="o"/>
      <w:lvlJc w:val="left"/>
      <w:pPr>
        <w:ind w:left="1805" w:hanging="360"/>
      </w:pPr>
      <w:rPr>
        <w:rFonts w:ascii="Courier New" w:hAnsi="Courier New" w:hint="default"/>
      </w:rPr>
    </w:lvl>
    <w:lvl w:ilvl="2" w:tplc="08090005" w:tentative="1">
      <w:start w:val="1"/>
      <w:numFmt w:val="bullet"/>
      <w:lvlText w:val=""/>
      <w:lvlJc w:val="left"/>
      <w:pPr>
        <w:ind w:left="2525" w:hanging="360"/>
      </w:pPr>
      <w:rPr>
        <w:rFonts w:ascii="Wingdings" w:hAnsi="Wingdings" w:hint="default"/>
      </w:rPr>
    </w:lvl>
    <w:lvl w:ilvl="3" w:tplc="08090001" w:tentative="1">
      <w:start w:val="1"/>
      <w:numFmt w:val="bullet"/>
      <w:lvlText w:val=""/>
      <w:lvlJc w:val="left"/>
      <w:pPr>
        <w:ind w:left="3245" w:hanging="360"/>
      </w:pPr>
      <w:rPr>
        <w:rFonts w:ascii="Symbol" w:hAnsi="Symbol" w:hint="default"/>
      </w:rPr>
    </w:lvl>
    <w:lvl w:ilvl="4" w:tplc="08090003" w:tentative="1">
      <w:start w:val="1"/>
      <w:numFmt w:val="bullet"/>
      <w:lvlText w:val="o"/>
      <w:lvlJc w:val="left"/>
      <w:pPr>
        <w:ind w:left="3965" w:hanging="360"/>
      </w:pPr>
      <w:rPr>
        <w:rFonts w:ascii="Courier New" w:hAnsi="Courier New" w:hint="default"/>
      </w:rPr>
    </w:lvl>
    <w:lvl w:ilvl="5" w:tplc="08090005" w:tentative="1">
      <w:start w:val="1"/>
      <w:numFmt w:val="bullet"/>
      <w:lvlText w:val=""/>
      <w:lvlJc w:val="left"/>
      <w:pPr>
        <w:ind w:left="4685" w:hanging="360"/>
      </w:pPr>
      <w:rPr>
        <w:rFonts w:ascii="Wingdings" w:hAnsi="Wingdings" w:hint="default"/>
      </w:rPr>
    </w:lvl>
    <w:lvl w:ilvl="6" w:tplc="08090001" w:tentative="1">
      <w:start w:val="1"/>
      <w:numFmt w:val="bullet"/>
      <w:lvlText w:val=""/>
      <w:lvlJc w:val="left"/>
      <w:pPr>
        <w:ind w:left="5405" w:hanging="360"/>
      </w:pPr>
      <w:rPr>
        <w:rFonts w:ascii="Symbol" w:hAnsi="Symbol" w:hint="default"/>
      </w:rPr>
    </w:lvl>
    <w:lvl w:ilvl="7" w:tplc="08090003" w:tentative="1">
      <w:start w:val="1"/>
      <w:numFmt w:val="bullet"/>
      <w:lvlText w:val="o"/>
      <w:lvlJc w:val="left"/>
      <w:pPr>
        <w:ind w:left="6125" w:hanging="360"/>
      </w:pPr>
      <w:rPr>
        <w:rFonts w:ascii="Courier New" w:hAnsi="Courier New" w:hint="default"/>
      </w:rPr>
    </w:lvl>
    <w:lvl w:ilvl="8" w:tplc="08090005" w:tentative="1">
      <w:start w:val="1"/>
      <w:numFmt w:val="bullet"/>
      <w:lvlText w:val=""/>
      <w:lvlJc w:val="left"/>
      <w:pPr>
        <w:ind w:left="6845" w:hanging="360"/>
      </w:pPr>
      <w:rPr>
        <w:rFonts w:ascii="Wingdings" w:hAnsi="Wingdings" w:hint="default"/>
      </w:rPr>
    </w:lvl>
  </w:abstractNum>
  <w:abstractNum w:abstractNumId="13" w15:restartNumberingAfterBreak="0">
    <w:nsid w:val="47E2709A"/>
    <w:multiLevelType w:val="multilevel"/>
    <w:tmpl w:val="11F093BA"/>
    <w:lvl w:ilvl="0">
      <w:start w:val="1"/>
      <w:numFmt w:val="bullet"/>
      <w:lvlText w:val=""/>
      <w:lvlJc w:val="left"/>
      <w:pPr>
        <w:ind w:left="1085"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84A05"/>
    <w:multiLevelType w:val="hybridMultilevel"/>
    <w:tmpl w:val="D436B5A4"/>
    <w:lvl w:ilvl="0" w:tplc="08090001">
      <w:start w:val="1"/>
      <w:numFmt w:val="bullet"/>
      <w:lvlText w:val=""/>
      <w:lvlJc w:val="left"/>
      <w:pPr>
        <w:ind w:left="1085" w:hanging="360"/>
      </w:pPr>
      <w:rPr>
        <w:rFonts w:ascii="Symbol" w:hAnsi="Symbol" w:hint="default"/>
      </w:rPr>
    </w:lvl>
    <w:lvl w:ilvl="1" w:tplc="08090003" w:tentative="1">
      <w:start w:val="1"/>
      <w:numFmt w:val="bullet"/>
      <w:lvlText w:val="o"/>
      <w:lvlJc w:val="left"/>
      <w:pPr>
        <w:ind w:left="1805" w:hanging="360"/>
      </w:pPr>
      <w:rPr>
        <w:rFonts w:ascii="Courier New" w:hAnsi="Courier New" w:hint="default"/>
      </w:rPr>
    </w:lvl>
    <w:lvl w:ilvl="2" w:tplc="08090005" w:tentative="1">
      <w:start w:val="1"/>
      <w:numFmt w:val="bullet"/>
      <w:lvlText w:val=""/>
      <w:lvlJc w:val="left"/>
      <w:pPr>
        <w:ind w:left="2525" w:hanging="360"/>
      </w:pPr>
      <w:rPr>
        <w:rFonts w:ascii="Wingdings" w:hAnsi="Wingdings" w:hint="default"/>
      </w:rPr>
    </w:lvl>
    <w:lvl w:ilvl="3" w:tplc="08090001" w:tentative="1">
      <w:start w:val="1"/>
      <w:numFmt w:val="bullet"/>
      <w:lvlText w:val=""/>
      <w:lvlJc w:val="left"/>
      <w:pPr>
        <w:ind w:left="3245" w:hanging="360"/>
      </w:pPr>
      <w:rPr>
        <w:rFonts w:ascii="Symbol" w:hAnsi="Symbol" w:hint="default"/>
      </w:rPr>
    </w:lvl>
    <w:lvl w:ilvl="4" w:tplc="08090003" w:tentative="1">
      <w:start w:val="1"/>
      <w:numFmt w:val="bullet"/>
      <w:lvlText w:val="o"/>
      <w:lvlJc w:val="left"/>
      <w:pPr>
        <w:ind w:left="3965" w:hanging="360"/>
      </w:pPr>
      <w:rPr>
        <w:rFonts w:ascii="Courier New" w:hAnsi="Courier New" w:hint="default"/>
      </w:rPr>
    </w:lvl>
    <w:lvl w:ilvl="5" w:tplc="08090005" w:tentative="1">
      <w:start w:val="1"/>
      <w:numFmt w:val="bullet"/>
      <w:lvlText w:val=""/>
      <w:lvlJc w:val="left"/>
      <w:pPr>
        <w:ind w:left="4685" w:hanging="360"/>
      </w:pPr>
      <w:rPr>
        <w:rFonts w:ascii="Wingdings" w:hAnsi="Wingdings" w:hint="default"/>
      </w:rPr>
    </w:lvl>
    <w:lvl w:ilvl="6" w:tplc="08090001" w:tentative="1">
      <w:start w:val="1"/>
      <w:numFmt w:val="bullet"/>
      <w:lvlText w:val=""/>
      <w:lvlJc w:val="left"/>
      <w:pPr>
        <w:ind w:left="5405" w:hanging="360"/>
      </w:pPr>
      <w:rPr>
        <w:rFonts w:ascii="Symbol" w:hAnsi="Symbol" w:hint="default"/>
      </w:rPr>
    </w:lvl>
    <w:lvl w:ilvl="7" w:tplc="08090003" w:tentative="1">
      <w:start w:val="1"/>
      <w:numFmt w:val="bullet"/>
      <w:lvlText w:val="o"/>
      <w:lvlJc w:val="left"/>
      <w:pPr>
        <w:ind w:left="6125" w:hanging="360"/>
      </w:pPr>
      <w:rPr>
        <w:rFonts w:ascii="Courier New" w:hAnsi="Courier New" w:hint="default"/>
      </w:rPr>
    </w:lvl>
    <w:lvl w:ilvl="8" w:tplc="08090005" w:tentative="1">
      <w:start w:val="1"/>
      <w:numFmt w:val="bullet"/>
      <w:lvlText w:val=""/>
      <w:lvlJc w:val="left"/>
      <w:pPr>
        <w:ind w:left="6845" w:hanging="360"/>
      </w:pPr>
      <w:rPr>
        <w:rFonts w:ascii="Wingdings" w:hAnsi="Wingdings" w:hint="default"/>
      </w:rPr>
    </w:lvl>
  </w:abstractNum>
  <w:abstractNum w:abstractNumId="15" w15:restartNumberingAfterBreak="0">
    <w:nsid w:val="4FED7CBD"/>
    <w:multiLevelType w:val="hybridMultilevel"/>
    <w:tmpl w:val="0DC801F2"/>
    <w:lvl w:ilvl="0" w:tplc="41001F66">
      <w:start w:val="1"/>
      <w:numFmt w:val="decimal"/>
      <w:lvlText w:val="%1."/>
      <w:lvlJc w:val="left"/>
      <w:pPr>
        <w:ind w:left="720" w:hanging="360"/>
      </w:pPr>
      <w:rPr>
        <w:rFonts w:ascii="Times" w:hAnsi="Time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BB63C7"/>
    <w:multiLevelType w:val="hybridMultilevel"/>
    <w:tmpl w:val="1572170C"/>
    <w:lvl w:ilvl="0" w:tplc="0809000F">
      <w:start w:val="1"/>
      <w:numFmt w:val="decimal"/>
      <w:lvlText w:val="%1."/>
      <w:lvlJc w:val="left"/>
      <w:pPr>
        <w:ind w:left="1085" w:hanging="360"/>
      </w:pPr>
    </w:lvl>
    <w:lvl w:ilvl="1" w:tplc="08090019" w:tentative="1">
      <w:start w:val="1"/>
      <w:numFmt w:val="lowerLetter"/>
      <w:lvlText w:val="%2."/>
      <w:lvlJc w:val="left"/>
      <w:pPr>
        <w:ind w:left="1805" w:hanging="360"/>
      </w:pPr>
    </w:lvl>
    <w:lvl w:ilvl="2" w:tplc="0809001B" w:tentative="1">
      <w:start w:val="1"/>
      <w:numFmt w:val="lowerRoman"/>
      <w:lvlText w:val="%3."/>
      <w:lvlJc w:val="right"/>
      <w:pPr>
        <w:ind w:left="2525" w:hanging="180"/>
      </w:pPr>
    </w:lvl>
    <w:lvl w:ilvl="3" w:tplc="0809000F" w:tentative="1">
      <w:start w:val="1"/>
      <w:numFmt w:val="decimal"/>
      <w:lvlText w:val="%4."/>
      <w:lvlJc w:val="left"/>
      <w:pPr>
        <w:ind w:left="3245" w:hanging="360"/>
      </w:pPr>
    </w:lvl>
    <w:lvl w:ilvl="4" w:tplc="08090019" w:tentative="1">
      <w:start w:val="1"/>
      <w:numFmt w:val="lowerLetter"/>
      <w:lvlText w:val="%5."/>
      <w:lvlJc w:val="left"/>
      <w:pPr>
        <w:ind w:left="3965" w:hanging="360"/>
      </w:pPr>
    </w:lvl>
    <w:lvl w:ilvl="5" w:tplc="0809001B" w:tentative="1">
      <w:start w:val="1"/>
      <w:numFmt w:val="lowerRoman"/>
      <w:lvlText w:val="%6."/>
      <w:lvlJc w:val="right"/>
      <w:pPr>
        <w:ind w:left="4685" w:hanging="180"/>
      </w:pPr>
    </w:lvl>
    <w:lvl w:ilvl="6" w:tplc="0809000F" w:tentative="1">
      <w:start w:val="1"/>
      <w:numFmt w:val="decimal"/>
      <w:lvlText w:val="%7."/>
      <w:lvlJc w:val="left"/>
      <w:pPr>
        <w:ind w:left="5405" w:hanging="360"/>
      </w:pPr>
    </w:lvl>
    <w:lvl w:ilvl="7" w:tplc="08090019" w:tentative="1">
      <w:start w:val="1"/>
      <w:numFmt w:val="lowerLetter"/>
      <w:lvlText w:val="%8."/>
      <w:lvlJc w:val="left"/>
      <w:pPr>
        <w:ind w:left="6125" w:hanging="360"/>
      </w:pPr>
    </w:lvl>
    <w:lvl w:ilvl="8" w:tplc="0809001B" w:tentative="1">
      <w:start w:val="1"/>
      <w:numFmt w:val="lowerRoman"/>
      <w:lvlText w:val="%9."/>
      <w:lvlJc w:val="right"/>
      <w:pPr>
        <w:ind w:left="6845" w:hanging="180"/>
      </w:pPr>
    </w:lvl>
  </w:abstractNum>
  <w:abstractNum w:abstractNumId="17" w15:restartNumberingAfterBreak="0">
    <w:nsid w:val="5C4F1D92"/>
    <w:multiLevelType w:val="multilevel"/>
    <w:tmpl w:val="6240CCA0"/>
    <w:lvl w:ilvl="0">
      <w:start w:val="1"/>
      <w:numFmt w:val="decimal"/>
      <w:lvlText w:val="%1"/>
      <w:lvlJc w:val="left"/>
      <w:pPr>
        <w:ind w:left="380" w:hanging="380"/>
      </w:pPr>
      <w:rPr>
        <w:rFonts w:hint="default"/>
        <w:b/>
      </w:rPr>
    </w:lvl>
    <w:lvl w:ilvl="1">
      <w:start w:val="1"/>
      <w:numFmt w:val="decimal"/>
      <w:lvlText w:val="%1.%2"/>
      <w:lvlJc w:val="left"/>
      <w:pPr>
        <w:ind w:left="365" w:hanging="380"/>
      </w:pPr>
      <w:rPr>
        <w:rFonts w:hint="default"/>
        <w:b/>
      </w:rPr>
    </w:lvl>
    <w:lvl w:ilvl="2">
      <w:start w:val="1"/>
      <w:numFmt w:val="decimal"/>
      <w:lvlText w:val="%1.%2.%3"/>
      <w:lvlJc w:val="left"/>
      <w:pPr>
        <w:ind w:left="690" w:hanging="720"/>
      </w:pPr>
      <w:rPr>
        <w:rFonts w:hint="default"/>
        <w:b/>
      </w:rPr>
    </w:lvl>
    <w:lvl w:ilvl="3">
      <w:start w:val="1"/>
      <w:numFmt w:val="decimal"/>
      <w:lvlText w:val="%1.%2.%3.%4"/>
      <w:lvlJc w:val="left"/>
      <w:pPr>
        <w:ind w:left="675" w:hanging="720"/>
      </w:pPr>
      <w:rPr>
        <w:rFonts w:hint="default"/>
        <w:b/>
      </w:rPr>
    </w:lvl>
    <w:lvl w:ilvl="4">
      <w:start w:val="1"/>
      <w:numFmt w:val="decimal"/>
      <w:lvlText w:val="%1.%2.%3.%4.%5"/>
      <w:lvlJc w:val="left"/>
      <w:pPr>
        <w:ind w:left="1020" w:hanging="1080"/>
      </w:pPr>
      <w:rPr>
        <w:rFonts w:hint="default"/>
        <w:b/>
      </w:rPr>
    </w:lvl>
    <w:lvl w:ilvl="5">
      <w:start w:val="1"/>
      <w:numFmt w:val="decimal"/>
      <w:lvlText w:val="%1.%2.%3.%4.%5.%6"/>
      <w:lvlJc w:val="left"/>
      <w:pPr>
        <w:ind w:left="1005" w:hanging="1080"/>
      </w:pPr>
      <w:rPr>
        <w:rFonts w:hint="default"/>
        <w:b/>
      </w:rPr>
    </w:lvl>
    <w:lvl w:ilvl="6">
      <w:start w:val="1"/>
      <w:numFmt w:val="decimal"/>
      <w:lvlText w:val="%1.%2.%3.%4.%5.%6.%7"/>
      <w:lvlJc w:val="left"/>
      <w:pPr>
        <w:ind w:left="1350" w:hanging="1440"/>
      </w:pPr>
      <w:rPr>
        <w:rFonts w:hint="default"/>
        <w:b/>
      </w:rPr>
    </w:lvl>
    <w:lvl w:ilvl="7">
      <w:start w:val="1"/>
      <w:numFmt w:val="decimal"/>
      <w:lvlText w:val="%1.%2.%3.%4.%5.%6.%7.%8"/>
      <w:lvlJc w:val="left"/>
      <w:pPr>
        <w:ind w:left="1335" w:hanging="1440"/>
      </w:pPr>
      <w:rPr>
        <w:rFonts w:hint="default"/>
        <w:b/>
      </w:rPr>
    </w:lvl>
    <w:lvl w:ilvl="8">
      <w:start w:val="1"/>
      <w:numFmt w:val="decimal"/>
      <w:lvlText w:val="%1.%2.%3.%4.%5.%6.%7.%8.%9"/>
      <w:lvlJc w:val="left"/>
      <w:pPr>
        <w:ind w:left="1320" w:hanging="1440"/>
      </w:pPr>
      <w:rPr>
        <w:rFonts w:hint="default"/>
        <w:b/>
      </w:rPr>
    </w:lvl>
  </w:abstractNum>
  <w:abstractNum w:abstractNumId="18" w15:restartNumberingAfterBreak="0">
    <w:nsid w:val="60E85F8E"/>
    <w:multiLevelType w:val="multilevel"/>
    <w:tmpl w:val="3974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292CE8"/>
    <w:multiLevelType w:val="hybridMultilevel"/>
    <w:tmpl w:val="63DEB29A"/>
    <w:lvl w:ilvl="0" w:tplc="931ABD08">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BB091B"/>
    <w:multiLevelType w:val="hybridMultilevel"/>
    <w:tmpl w:val="A4E443AE"/>
    <w:lvl w:ilvl="0" w:tplc="3524F3E8">
      <w:start w:val="1"/>
      <w:numFmt w:val="decimal"/>
      <w:lvlText w:val="%1."/>
      <w:lvlJc w:val="left"/>
      <w:pPr>
        <w:ind w:left="705" w:hanging="360"/>
      </w:pPr>
      <w:rPr>
        <w:rFonts w:hint="default"/>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21" w15:restartNumberingAfterBreak="0">
    <w:nsid w:val="69675C41"/>
    <w:multiLevelType w:val="hybridMultilevel"/>
    <w:tmpl w:val="DD746C06"/>
    <w:lvl w:ilvl="0" w:tplc="08090005">
      <w:start w:val="1"/>
      <w:numFmt w:val="bullet"/>
      <w:lvlText w:val=""/>
      <w:lvlJc w:val="left"/>
      <w:pPr>
        <w:ind w:left="1085" w:hanging="360"/>
      </w:pPr>
      <w:rPr>
        <w:rFonts w:ascii="Wingdings" w:hAnsi="Wingdings" w:hint="default"/>
      </w:rPr>
    </w:lvl>
    <w:lvl w:ilvl="1" w:tplc="FFFFFFFF" w:tentative="1">
      <w:start w:val="1"/>
      <w:numFmt w:val="bullet"/>
      <w:lvlText w:val="o"/>
      <w:lvlJc w:val="left"/>
      <w:pPr>
        <w:ind w:left="1805" w:hanging="360"/>
      </w:pPr>
      <w:rPr>
        <w:rFonts w:ascii="Courier New" w:hAnsi="Courier New" w:hint="default"/>
      </w:rPr>
    </w:lvl>
    <w:lvl w:ilvl="2" w:tplc="FFFFFFFF" w:tentative="1">
      <w:start w:val="1"/>
      <w:numFmt w:val="bullet"/>
      <w:lvlText w:val=""/>
      <w:lvlJc w:val="left"/>
      <w:pPr>
        <w:ind w:left="2525" w:hanging="360"/>
      </w:pPr>
      <w:rPr>
        <w:rFonts w:ascii="Wingdings" w:hAnsi="Wingdings" w:hint="default"/>
      </w:rPr>
    </w:lvl>
    <w:lvl w:ilvl="3" w:tplc="FFFFFFFF" w:tentative="1">
      <w:start w:val="1"/>
      <w:numFmt w:val="bullet"/>
      <w:lvlText w:val=""/>
      <w:lvlJc w:val="left"/>
      <w:pPr>
        <w:ind w:left="3245" w:hanging="360"/>
      </w:pPr>
      <w:rPr>
        <w:rFonts w:ascii="Symbol" w:hAnsi="Symbol" w:hint="default"/>
      </w:rPr>
    </w:lvl>
    <w:lvl w:ilvl="4" w:tplc="FFFFFFFF" w:tentative="1">
      <w:start w:val="1"/>
      <w:numFmt w:val="bullet"/>
      <w:lvlText w:val="o"/>
      <w:lvlJc w:val="left"/>
      <w:pPr>
        <w:ind w:left="3965" w:hanging="360"/>
      </w:pPr>
      <w:rPr>
        <w:rFonts w:ascii="Courier New" w:hAnsi="Courier New" w:hint="default"/>
      </w:rPr>
    </w:lvl>
    <w:lvl w:ilvl="5" w:tplc="FFFFFFFF" w:tentative="1">
      <w:start w:val="1"/>
      <w:numFmt w:val="bullet"/>
      <w:lvlText w:val=""/>
      <w:lvlJc w:val="left"/>
      <w:pPr>
        <w:ind w:left="4685" w:hanging="360"/>
      </w:pPr>
      <w:rPr>
        <w:rFonts w:ascii="Wingdings" w:hAnsi="Wingdings" w:hint="default"/>
      </w:rPr>
    </w:lvl>
    <w:lvl w:ilvl="6" w:tplc="FFFFFFFF" w:tentative="1">
      <w:start w:val="1"/>
      <w:numFmt w:val="bullet"/>
      <w:lvlText w:val=""/>
      <w:lvlJc w:val="left"/>
      <w:pPr>
        <w:ind w:left="5405" w:hanging="360"/>
      </w:pPr>
      <w:rPr>
        <w:rFonts w:ascii="Symbol" w:hAnsi="Symbol" w:hint="default"/>
      </w:rPr>
    </w:lvl>
    <w:lvl w:ilvl="7" w:tplc="FFFFFFFF" w:tentative="1">
      <w:start w:val="1"/>
      <w:numFmt w:val="bullet"/>
      <w:lvlText w:val="o"/>
      <w:lvlJc w:val="left"/>
      <w:pPr>
        <w:ind w:left="6125" w:hanging="360"/>
      </w:pPr>
      <w:rPr>
        <w:rFonts w:ascii="Courier New" w:hAnsi="Courier New" w:hint="default"/>
      </w:rPr>
    </w:lvl>
    <w:lvl w:ilvl="8" w:tplc="FFFFFFFF" w:tentative="1">
      <w:start w:val="1"/>
      <w:numFmt w:val="bullet"/>
      <w:lvlText w:val=""/>
      <w:lvlJc w:val="left"/>
      <w:pPr>
        <w:ind w:left="6845" w:hanging="360"/>
      </w:pPr>
      <w:rPr>
        <w:rFonts w:ascii="Wingdings" w:hAnsi="Wingdings" w:hint="default"/>
      </w:rPr>
    </w:lvl>
  </w:abstractNum>
  <w:abstractNum w:abstractNumId="22" w15:restartNumberingAfterBreak="0">
    <w:nsid w:val="69C31B71"/>
    <w:multiLevelType w:val="multilevel"/>
    <w:tmpl w:val="D9C62D7C"/>
    <w:lvl w:ilvl="0">
      <w:start w:val="1"/>
      <w:numFmt w:val="decimal"/>
      <w:lvlText w:val="%1."/>
      <w:lvlJc w:val="left"/>
      <w:pPr>
        <w:ind w:left="7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49D0835"/>
    <w:multiLevelType w:val="multilevel"/>
    <w:tmpl w:val="187A48C0"/>
    <w:lvl w:ilvl="0">
      <w:start w:val="3"/>
      <w:numFmt w:val="decimal"/>
      <w:lvlText w:val="%1"/>
      <w:lvlJc w:val="left"/>
      <w:pPr>
        <w:ind w:left="360" w:hanging="360"/>
      </w:pPr>
      <w:rPr>
        <w:rFonts w:ascii="TimesNewRomanPS" w:hAnsi="TimesNewRomanPS" w:hint="default"/>
        <w:b/>
        <w:i/>
      </w:rPr>
    </w:lvl>
    <w:lvl w:ilvl="1">
      <w:start w:val="1"/>
      <w:numFmt w:val="decimal"/>
      <w:lvlText w:val="%1.%2"/>
      <w:lvlJc w:val="left"/>
      <w:pPr>
        <w:ind w:left="360" w:hanging="360"/>
      </w:pPr>
      <w:rPr>
        <w:rFonts w:ascii="TimesNewRomanPS" w:hAnsi="TimesNewRomanPS" w:hint="default"/>
        <w:b/>
        <w:i/>
      </w:rPr>
    </w:lvl>
    <w:lvl w:ilvl="2">
      <w:start w:val="1"/>
      <w:numFmt w:val="decimal"/>
      <w:lvlText w:val="%1.%2.%3"/>
      <w:lvlJc w:val="left"/>
      <w:pPr>
        <w:ind w:left="720" w:hanging="720"/>
      </w:pPr>
      <w:rPr>
        <w:rFonts w:ascii="TimesNewRomanPS" w:hAnsi="TimesNewRomanPS" w:hint="default"/>
        <w:b/>
        <w:i/>
      </w:rPr>
    </w:lvl>
    <w:lvl w:ilvl="3">
      <w:start w:val="1"/>
      <w:numFmt w:val="decimal"/>
      <w:lvlText w:val="%1.%2.%3.%4"/>
      <w:lvlJc w:val="left"/>
      <w:pPr>
        <w:ind w:left="720" w:hanging="720"/>
      </w:pPr>
      <w:rPr>
        <w:rFonts w:ascii="TimesNewRomanPS" w:hAnsi="TimesNewRomanPS" w:hint="default"/>
        <w:b/>
        <w:i/>
      </w:rPr>
    </w:lvl>
    <w:lvl w:ilvl="4">
      <w:start w:val="1"/>
      <w:numFmt w:val="decimal"/>
      <w:lvlText w:val="%1.%2.%3.%4.%5"/>
      <w:lvlJc w:val="left"/>
      <w:pPr>
        <w:ind w:left="1080" w:hanging="1080"/>
      </w:pPr>
      <w:rPr>
        <w:rFonts w:ascii="TimesNewRomanPS" w:hAnsi="TimesNewRomanPS" w:hint="default"/>
        <w:b/>
        <w:i/>
      </w:rPr>
    </w:lvl>
    <w:lvl w:ilvl="5">
      <w:start w:val="1"/>
      <w:numFmt w:val="decimal"/>
      <w:lvlText w:val="%1.%2.%3.%4.%5.%6"/>
      <w:lvlJc w:val="left"/>
      <w:pPr>
        <w:ind w:left="1080" w:hanging="1080"/>
      </w:pPr>
      <w:rPr>
        <w:rFonts w:ascii="TimesNewRomanPS" w:hAnsi="TimesNewRomanPS" w:hint="default"/>
        <w:b/>
        <w:i/>
      </w:rPr>
    </w:lvl>
    <w:lvl w:ilvl="6">
      <w:start w:val="1"/>
      <w:numFmt w:val="decimal"/>
      <w:lvlText w:val="%1.%2.%3.%4.%5.%6.%7"/>
      <w:lvlJc w:val="left"/>
      <w:pPr>
        <w:ind w:left="1440" w:hanging="1440"/>
      </w:pPr>
      <w:rPr>
        <w:rFonts w:ascii="TimesNewRomanPS" w:hAnsi="TimesNewRomanPS" w:hint="default"/>
        <w:b/>
        <w:i/>
      </w:rPr>
    </w:lvl>
    <w:lvl w:ilvl="7">
      <w:start w:val="1"/>
      <w:numFmt w:val="decimal"/>
      <w:lvlText w:val="%1.%2.%3.%4.%5.%6.%7.%8"/>
      <w:lvlJc w:val="left"/>
      <w:pPr>
        <w:ind w:left="1440" w:hanging="1440"/>
      </w:pPr>
      <w:rPr>
        <w:rFonts w:ascii="TimesNewRomanPS" w:hAnsi="TimesNewRomanPS" w:hint="default"/>
        <w:b/>
        <w:i/>
      </w:rPr>
    </w:lvl>
    <w:lvl w:ilvl="8">
      <w:start w:val="1"/>
      <w:numFmt w:val="decimal"/>
      <w:lvlText w:val="%1.%2.%3.%4.%5.%6.%7.%8.%9"/>
      <w:lvlJc w:val="left"/>
      <w:pPr>
        <w:ind w:left="1800" w:hanging="1800"/>
      </w:pPr>
      <w:rPr>
        <w:rFonts w:ascii="TimesNewRomanPS" w:hAnsi="TimesNewRomanPS" w:hint="default"/>
        <w:b/>
        <w:i/>
      </w:rPr>
    </w:lvl>
  </w:abstractNum>
  <w:abstractNum w:abstractNumId="24" w15:restartNumberingAfterBreak="0">
    <w:nsid w:val="781A4AA1"/>
    <w:multiLevelType w:val="hybridMultilevel"/>
    <w:tmpl w:val="A1B87FDC"/>
    <w:lvl w:ilvl="0" w:tplc="08090005">
      <w:start w:val="1"/>
      <w:numFmt w:val="bullet"/>
      <w:lvlText w:val=""/>
      <w:lvlJc w:val="left"/>
      <w:pPr>
        <w:ind w:left="1085" w:hanging="360"/>
      </w:pPr>
      <w:rPr>
        <w:rFonts w:ascii="Wingdings" w:hAnsi="Wingdings" w:hint="default"/>
      </w:rPr>
    </w:lvl>
    <w:lvl w:ilvl="1" w:tplc="08090003" w:tentative="1">
      <w:start w:val="1"/>
      <w:numFmt w:val="bullet"/>
      <w:lvlText w:val="o"/>
      <w:lvlJc w:val="left"/>
      <w:pPr>
        <w:ind w:left="1805" w:hanging="360"/>
      </w:pPr>
      <w:rPr>
        <w:rFonts w:ascii="Courier New" w:hAnsi="Courier New" w:hint="default"/>
      </w:rPr>
    </w:lvl>
    <w:lvl w:ilvl="2" w:tplc="08090005" w:tentative="1">
      <w:start w:val="1"/>
      <w:numFmt w:val="bullet"/>
      <w:lvlText w:val=""/>
      <w:lvlJc w:val="left"/>
      <w:pPr>
        <w:ind w:left="2525" w:hanging="360"/>
      </w:pPr>
      <w:rPr>
        <w:rFonts w:ascii="Wingdings" w:hAnsi="Wingdings" w:hint="default"/>
      </w:rPr>
    </w:lvl>
    <w:lvl w:ilvl="3" w:tplc="08090001" w:tentative="1">
      <w:start w:val="1"/>
      <w:numFmt w:val="bullet"/>
      <w:lvlText w:val=""/>
      <w:lvlJc w:val="left"/>
      <w:pPr>
        <w:ind w:left="3245" w:hanging="360"/>
      </w:pPr>
      <w:rPr>
        <w:rFonts w:ascii="Symbol" w:hAnsi="Symbol" w:hint="default"/>
      </w:rPr>
    </w:lvl>
    <w:lvl w:ilvl="4" w:tplc="08090003" w:tentative="1">
      <w:start w:val="1"/>
      <w:numFmt w:val="bullet"/>
      <w:lvlText w:val="o"/>
      <w:lvlJc w:val="left"/>
      <w:pPr>
        <w:ind w:left="3965" w:hanging="360"/>
      </w:pPr>
      <w:rPr>
        <w:rFonts w:ascii="Courier New" w:hAnsi="Courier New" w:hint="default"/>
      </w:rPr>
    </w:lvl>
    <w:lvl w:ilvl="5" w:tplc="08090005" w:tentative="1">
      <w:start w:val="1"/>
      <w:numFmt w:val="bullet"/>
      <w:lvlText w:val=""/>
      <w:lvlJc w:val="left"/>
      <w:pPr>
        <w:ind w:left="4685" w:hanging="360"/>
      </w:pPr>
      <w:rPr>
        <w:rFonts w:ascii="Wingdings" w:hAnsi="Wingdings" w:hint="default"/>
      </w:rPr>
    </w:lvl>
    <w:lvl w:ilvl="6" w:tplc="08090001" w:tentative="1">
      <w:start w:val="1"/>
      <w:numFmt w:val="bullet"/>
      <w:lvlText w:val=""/>
      <w:lvlJc w:val="left"/>
      <w:pPr>
        <w:ind w:left="5405" w:hanging="360"/>
      </w:pPr>
      <w:rPr>
        <w:rFonts w:ascii="Symbol" w:hAnsi="Symbol" w:hint="default"/>
      </w:rPr>
    </w:lvl>
    <w:lvl w:ilvl="7" w:tplc="08090003" w:tentative="1">
      <w:start w:val="1"/>
      <w:numFmt w:val="bullet"/>
      <w:lvlText w:val="o"/>
      <w:lvlJc w:val="left"/>
      <w:pPr>
        <w:ind w:left="6125" w:hanging="360"/>
      </w:pPr>
      <w:rPr>
        <w:rFonts w:ascii="Courier New" w:hAnsi="Courier New" w:hint="default"/>
      </w:rPr>
    </w:lvl>
    <w:lvl w:ilvl="8" w:tplc="08090005" w:tentative="1">
      <w:start w:val="1"/>
      <w:numFmt w:val="bullet"/>
      <w:lvlText w:val=""/>
      <w:lvlJc w:val="left"/>
      <w:pPr>
        <w:ind w:left="6845" w:hanging="360"/>
      </w:pPr>
      <w:rPr>
        <w:rFonts w:ascii="Wingdings" w:hAnsi="Wingdings" w:hint="default"/>
      </w:rPr>
    </w:lvl>
  </w:abstractNum>
  <w:abstractNum w:abstractNumId="25" w15:restartNumberingAfterBreak="0">
    <w:nsid w:val="7B5D6FED"/>
    <w:multiLevelType w:val="hybridMultilevel"/>
    <w:tmpl w:val="57D2ABC6"/>
    <w:lvl w:ilvl="0" w:tplc="08090001">
      <w:start w:val="1"/>
      <w:numFmt w:val="bullet"/>
      <w:lvlText w:val=""/>
      <w:lvlJc w:val="left"/>
      <w:pPr>
        <w:ind w:left="1085" w:hanging="360"/>
      </w:pPr>
      <w:rPr>
        <w:rFonts w:ascii="Symbol" w:hAnsi="Symbol" w:hint="default"/>
      </w:rPr>
    </w:lvl>
    <w:lvl w:ilvl="1" w:tplc="08090003" w:tentative="1">
      <w:start w:val="1"/>
      <w:numFmt w:val="bullet"/>
      <w:lvlText w:val="o"/>
      <w:lvlJc w:val="left"/>
      <w:pPr>
        <w:ind w:left="1805" w:hanging="360"/>
      </w:pPr>
      <w:rPr>
        <w:rFonts w:ascii="Courier New" w:hAnsi="Courier New" w:cs="Courier New" w:hint="default"/>
      </w:rPr>
    </w:lvl>
    <w:lvl w:ilvl="2" w:tplc="08090005" w:tentative="1">
      <w:start w:val="1"/>
      <w:numFmt w:val="bullet"/>
      <w:lvlText w:val=""/>
      <w:lvlJc w:val="left"/>
      <w:pPr>
        <w:ind w:left="2525" w:hanging="360"/>
      </w:pPr>
      <w:rPr>
        <w:rFonts w:ascii="Wingdings" w:hAnsi="Wingdings" w:hint="default"/>
      </w:rPr>
    </w:lvl>
    <w:lvl w:ilvl="3" w:tplc="08090001" w:tentative="1">
      <w:start w:val="1"/>
      <w:numFmt w:val="bullet"/>
      <w:lvlText w:val=""/>
      <w:lvlJc w:val="left"/>
      <w:pPr>
        <w:ind w:left="3245" w:hanging="360"/>
      </w:pPr>
      <w:rPr>
        <w:rFonts w:ascii="Symbol" w:hAnsi="Symbol" w:hint="default"/>
      </w:rPr>
    </w:lvl>
    <w:lvl w:ilvl="4" w:tplc="08090003" w:tentative="1">
      <w:start w:val="1"/>
      <w:numFmt w:val="bullet"/>
      <w:lvlText w:val="o"/>
      <w:lvlJc w:val="left"/>
      <w:pPr>
        <w:ind w:left="3965" w:hanging="360"/>
      </w:pPr>
      <w:rPr>
        <w:rFonts w:ascii="Courier New" w:hAnsi="Courier New" w:cs="Courier New" w:hint="default"/>
      </w:rPr>
    </w:lvl>
    <w:lvl w:ilvl="5" w:tplc="08090005" w:tentative="1">
      <w:start w:val="1"/>
      <w:numFmt w:val="bullet"/>
      <w:lvlText w:val=""/>
      <w:lvlJc w:val="left"/>
      <w:pPr>
        <w:ind w:left="4685" w:hanging="360"/>
      </w:pPr>
      <w:rPr>
        <w:rFonts w:ascii="Wingdings" w:hAnsi="Wingdings" w:hint="default"/>
      </w:rPr>
    </w:lvl>
    <w:lvl w:ilvl="6" w:tplc="08090001" w:tentative="1">
      <w:start w:val="1"/>
      <w:numFmt w:val="bullet"/>
      <w:lvlText w:val=""/>
      <w:lvlJc w:val="left"/>
      <w:pPr>
        <w:ind w:left="5405" w:hanging="360"/>
      </w:pPr>
      <w:rPr>
        <w:rFonts w:ascii="Symbol" w:hAnsi="Symbol" w:hint="default"/>
      </w:rPr>
    </w:lvl>
    <w:lvl w:ilvl="7" w:tplc="08090003" w:tentative="1">
      <w:start w:val="1"/>
      <w:numFmt w:val="bullet"/>
      <w:lvlText w:val="o"/>
      <w:lvlJc w:val="left"/>
      <w:pPr>
        <w:ind w:left="6125" w:hanging="360"/>
      </w:pPr>
      <w:rPr>
        <w:rFonts w:ascii="Courier New" w:hAnsi="Courier New" w:cs="Courier New" w:hint="default"/>
      </w:rPr>
    </w:lvl>
    <w:lvl w:ilvl="8" w:tplc="08090005" w:tentative="1">
      <w:start w:val="1"/>
      <w:numFmt w:val="bullet"/>
      <w:lvlText w:val=""/>
      <w:lvlJc w:val="left"/>
      <w:pPr>
        <w:ind w:left="6845" w:hanging="360"/>
      </w:pPr>
      <w:rPr>
        <w:rFonts w:ascii="Wingdings" w:hAnsi="Wingdings" w:hint="default"/>
      </w:rPr>
    </w:lvl>
  </w:abstractNum>
  <w:num w:numId="1" w16cid:durableId="530413911">
    <w:abstractNumId w:val="22"/>
  </w:num>
  <w:num w:numId="2" w16cid:durableId="915019412">
    <w:abstractNumId w:val="6"/>
  </w:num>
  <w:num w:numId="3" w16cid:durableId="348799244">
    <w:abstractNumId w:val="17"/>
  </w:num>
  <w:num w:numId="4" w16cid:durableId="498663545">
    <w:abstractNumId w:val="11"/>
  </w:num>
  <w:num w:numId="5" w16cid:durableId="1369602882">
    <w:abstractNumId w:val="23"/>
  </w:num>
  <w:num w:numId="6" w16cid:durableId="1871137922">
    <w:abstractNumId w:val="10"/>
  </w:num>
  <w:num w:numId="7" w16cid:durableId="1111701509">
    <w:abstractNumId w:val="7"/>
  </w:num>
  <w:num w:numId="8" w16cid:durableId="361588632">
    <w:abstractNumId w:val="4"/>
  </w:num>
  <w:num w:numId="9" w16cid:durableId="445662359">
    <w:abstractNumId w:val="8"/>
  </w:num>
  <w:num w:numId="10" w16cid:durableId="1382249968">
    <w:abstractNumId w:val="1"/>
  </w:num>
  <w:num w:numId="11" w16cid:durableId="1902405115">
    <w:abstractNumId w:val="9"/>
  </w:num>
  <w:num w:numId="12" w16cid:durableId="1784685022">
    <w:abstractNumId w:val="19"/>
  </w:num>
  <w:num w:numId="13" w16cid:durableId="1552573120">
    <w:abstractNumId w:val="15"/>
  </w:num>
  <w:num w:numId="14" w16cid:durableId="212548133">
    <w:abstractNumId w:val="2"/>
  </w:num>
  <w:num w:numId="15" w16cid:durableId="1611474054">
    <w:abstractNumId w:val="14"/>
  </w:num>
  <w:num w:numId="16" w16cid:durableId="1231311799">
    <w:abstractNumId w:val="18"/>
  </w:num>
  <w:num w:numId="17" w16cid:durableId="353582394">
    <w:abstractNumId w:val="12"/>
  </w:num>
  <w:num w:numId="18" w16cid:durableId="1817722398">
    <w:abstractNumId w:val="21"/>
  </w:num>
  <w:num w:numId="19" w16cid:durableId="478033438">
    <w:abstractNumId w:val="13"/>
  </w:num>
  <w:num w:numId="20" w16cid:durableId="168495765">
    <w:abstractNumId w:val="24"/>
  </w:num>
  <w:num w:numId="21" w16cid:durableId="1490291739">
    <w:abstractNumId w:val="20"/>
  </w:num>
  <w:num w:numId="22" w16cid:durableId="1384256143">
    <w:abstractNumId w:val="25"/>
  </w:num>
  <w:num w:numId="23" w16cid:durableId="1462502488">
    <w:abstractNumId w:val="16"/>
  </w:num>
  <w:num w:numId="24" w16cid:durableId="592322397">
    <w:abstractNumId w:val="0"/>
  </w:num>
  <w:num w:numId="25" w16cid:durableId="1482693020">
    <w:abstractNumId w:val="5"/>
  </w:num>
  <w:num w:numId="26" w16cid:durableId="132863570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kshay Chawla">
    <w15:presenceInfo w15:providerId="AD" w15:userId="S::20bcs6900@cuchd.in::e9b80e07-f552-4542-80fd-a859a89cb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692"/>
    <w:rsid w:val="00012A5C"/>
    <w:rsid w:val="00032F87"/>
    <w:rsid w:val="000705F2"/>
    <w:rsid w:val="0008710C"/>
    <w:rsid w:val="000C32DC"/>
    <w:rsid w:val="000F0813"/>
    <w:rsid w:val="000F60EC"/>
    <w:rsid w:val="001416E7"/>
    <w:rsid w:val="00262DBA"/>
    <w:rsid w:val="002834FD"/>
    <w:rsid w:val="00295D3B"/>
    <w:rsid w:val="002A1F06"/>
    <w:rsid w:val="002B7824"/>
    <w:rsid w:val="002C10B9"/>
    <w:rsid w:val="002C3F2E"/>
    <w:rsid w:val="002E7DFD"/>
    <w:rsid w:val="002F3279"/>
    <w:rsid w:val="002F57D8"/>
    <w:rsid w:val="00352ECD"/>
    <w:rsid w:val="00363EFE"/>
    <w:rsid w:val="003B2DC4"/>
    <w:rsid w:val="003D1576"/>
    <w:rsid w:val="003E7AD9"/>
    <w:rsid w:val="004229A2"/>
    <w:rsid w:val="0046146C"/>
    <w:rsid w:val="004638E0"/>
    <w:rsid w:val="00487F6A"/>
    <w:rsid w:val="004D685C"/>
    <w:rsid w:val="0051481E"/>
    <w:rsid w:val="00523B87"/>
    <w:rsid w:val="005915B3"/>
    <w:rsid w:val="005A0DA8"/>
    <w:rsid w:val="005B48B9"/>
    <w:rsid w:val="005D5BEC"/>
    <w:rsid w:val="006070E1"/>
    <w:rsid w:val="00610265"/>
    <w:rsid w:val="006245D5"/>
    <w:rsid w:val="00655E1F"/>
    <w:rsid w:val="00673614"/>
    <w:rsid w:val="006A7B0E"/>
    <w:rsid w:val="006E7692"/>
    <w:rsid w:val="006F51D7"/>
    <w:rsid w:val="00711724"/>
    <w:rsid w:val="00750662"/>
    <w:rsid w:val="007807BB"/>
    <w:rsid w:val="007978AC"/>
    <w:rsid w:val="007B3E16"/>
    <w:rsid w:val="007D52DD"/>
    <w:rsid w:val="00862623"/>
    <w:rsid w:val="008F72D8"/>
    <w:rsid w:val="009642E4"/>
    <w:rsid w:val="00A05BB6"/>
    <w:rsid w:val="00A20043"/>
    <w:rsid w:val="00A45135"/>
    <w:rsid w:val="00A83C63"/>
    <w:rsid w:val="00AA5F80"/>
    <w:rsid w:val="00AC55D2"/>
    <w:rsid w:val="00AE13EE"/>
    <w:rsid w:val="00B134A8"/>
    <w:rsid w:val="00B14487"/>
    <w:rsid w:val="00B61DFA"/>
    <w:rsid w:val="00B66C2D"/>
    <w:rsid w:val="00B725CD"/>
    <w:rsid w:val="00BA1395"/>
    <w:rsid w:val="00BD1291"/>
    <w:rsid w:val="00BF169C"/>
    <w:rsid w:val="00BF400F"/>
    <w:rsid w:val="00C54B26"/>
    <w:rsid w:val="00C8467B"/>
    <w:rsid w:val="00C92571"/>
    <w:rsid w:val="00C9592F"/>
    <w:rsid w:val="00CA23BA"/>
    <w:rsid w:val="00CA4D76"/>
    <w:rsid w:val="00CF0490"/>
    <w:rsid w:val="00D23D53"/>
    <w:rsid w:val="00D4538E"/>
    <w:rsid w:val="00D64429"/>
    <w:rsid w:val="00D6561D"/>
    <w:rsid w:val="00D70D12"/>
    <w:rsid w:val="00D84850"/>
    <w:rsid w:val="00D9796A"/>
    <w:rsid w:val="00DA2430"/>
    <w:rsid w:val="00DA6121"/>
    <w:rsid w:val="00E641C2"/>
    <w:rsid w:val="00E66458"/>
    <w:rsid w:val="00E93C64"/>
    <w:rsid w:val="00EE5EA7"/>
    <w:rsid w:val="00F03EDD"/>
    <w:rsid w:val="00F74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0B28"/>
  <w15:docId w15:val="{0E66A8CF-E7E9-9A42-8908-24DA4514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2E4"/>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2383"/>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49" w:line="259" w:lineRule="auto"/>
      <w:ind w:left="763"/>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83" w:line="259" w:lineRule="auto"/>
      <w:ind w:left="773"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53" w:line="265" w:lineRule="auto"/>
      <w:ind w:left="771"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83" w:line="259" w:lineRule="auto"/>
      <w:ind w:left="763"/>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 w:type="paragraph" w:styleId="Revision">
    <w:name w:val="Revision"/>
    <w:hidden/>
    <w:uiPriority w:val="99"/>
    <w:semiHidden/>
    <w:rsid w:val="00B14487"/>
    <w:rPr>
      <w:rFonts w:ascii="Calibri" w:eastAsia="Calibri" w:hAnsi="Calibri" w:cs="Calibri"/>
      <w:color w:val="000000"/>
      <w:sz w:val="22"/>
      <w:lang w:val="en-US" w:eastAsia="en-US" w:bidi="en-US"/>
    </w:rPr>
  </w:style>
  <w:style w:type="paragraph" w:styleId="ListParagraph">
    <w:name w:val="List Paragraph"/>
    <w:basedOn w:val="Normal"/>
    <w:uiPriority w:val="34"/>
    <w:qFormat/>
    <w:rsid w:val="00BF400F"/>
    <w:pPr>
      <w:ind w:left="720"/>
      <w:contextualSpacing/>
    </w:pPr>
  </w:style>
  <w:style w:type="paragraph" w:styleId="NormalWeb">
    <w:name w:val="Normal (Web)"/>
    <w:basedOn w:val="Normal"/>
    <w:uiPriority w:val="99"/>
    <w:semiHidden/>
    <w:unhideWhenUsed/>
    <w:rsid w:val="00A83C63"/>
    <w:pPr>
      <w:spacing w:before="100" w:beforeAutospacing="1" w:after="100" w:afterAutospacing="1"/>
    </w:pPr>
  </w:style>
  <w:style w:type="paragraph" w:styleId="Header">
    <w:name w:val="header"/>
    <w:basedOn w:val="Normal"/>
    <w:link w:val="HeaderChar"/>
    <w:uiPriority w:val="99"/>
    <w:unhideWhenUsed/>
    <w:rsid w:val="007807BB"/>
    <w:pPr>
      <w:tabs>
        <w:tab w:val="center" w:pos="4513"/>
        <w:tab w:val="right" w:pos="9026"/>
      </w:tabs>
    </w:pPr>
  </w:style>
  <w:style w:type="character" w:customStyle="1" w:styleId="HeaderChar">
    <w:name w:val="Header Char"/>
    <w:basedOn w:val="DefaultParagraphFont"/>
    <w:link w:val="Header"/>
    <w:uiPriority w:val="99"/>
    <w:rsid w:val="007807BB"/>
    <w:rPr>
      <w:rFonts w:ascii="Calibri" w:eastAsia="Calibri" w:hAnsi="Calibri" w:cs="Calibri"/>
      <w:color w:val="000000"/>
      <w:sz w:val="22"/>
      <w:lang w:val="en-US" w:eastAsia="en-US" w:bidi="en-US"/>
    </w:rPr>
  </w:style>
  <w:style w:type="paragraph" w:styleId="Footer">
    <w:name w:val="footer"/>
    <w:basedOn w:val="Normal"/>
    <w:link w:val="FooterChar"/>
    <w:uiPriority w:val="99"/>
    <w:unhideWhenUsed/>
    <w:rsid w:val="007807BB"/>
    <w:pPr>
      <w:tabs>
        <w:tab w:val="center" w:pos="4513"/>
        <w:tab w:val="right" w:pos="9026"/>
      </w:tabs>
    </w:pPr>
  </w:style>
  <w:style w:type="character" w:customStyle="1" w:styleId="FooterChar">
    <w:name w:val="Footer Char"/>
    <w:basedOn w:val="DefaultParagraphFont"/>
    <w:link w:val="Footer"/>
    <w:uiPriority w:val="99"/>
    <w:rsid w:val="007807BB"/>
    <w:rPr>
      <w:rFonts w:ascii="Calibri" w:eastAsia="Calibri" w:hAnsi="Calibri" w:cs="Calibri"/>
      <w:color w:val="000000"/>
      <w:sz w:val="22"/>
      <w:lang w:val="en-US" w:eastAsia="en-US" w:bidi="en-US"/>
    </w:rPr>
  </w:style>
  <w:style w:type="numbering" w:customStyle="1" w:styleId="CurrentList1">
    <w:name w:val="Current List1"/>
    <w:uiPriority w:val="99"/>
    <w:rsid w:val="00CA4D76"/>
    <w:pPr>
      <w:numPr>
        <w:numId w:val="11"/>
      </w:numPr>
    </w:pPr>
  </w:style>
  <w:style w:type="character" w:styleId="PageNumber">
    <w:name w:val="page number"/>
    <w:basedOn w:val="DefaultParagraphFont"/>
    <w:uiPriority w:val="99"/>
    <w:semiHidden/>
    <w:unhideWhenUsed/>
    <w:rsid w:val="002E7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012">
      <w:bodyDiv w:val="1"/>
      <w:marLeft w:val="0"/>
      <w:marRight w:val="0"/>
      <w:marTop w:val="0"/>
      <w:marBottom w:val="0"/>
      <w:divBdr>
        <w:top w:val="none" w:sz="0" w:space="0" w:color="auto"/>
        <w:left w:val="none" w:sz="0" w:space="0" w:color="auto"/>
        <w:bottom w:val="none" w:sz="0" w:space="0" w:color="auto"/>
        <w:right w:val="none" w:sz="0" w:space="0" w:color="auto"/>
      </w:divBdr>
      <w:divsChild>
        <w:div w:id="1873885111">
          <w:marLeft w:val="0"/>
          <w:marRight w:val="0"/>
          <w:marTop w:val="0"/>
          <w:marBottom w:val="0"/>
          <w:divBdr>
            <w:top w:val="none" w:sz="0" w:space="0" w:color="auto"/>
            <w:left w:val="none" w:sz="0" w:space="0" w:color="auto"/>
            <w:bottom w:val="none" w:sz="0" w:space="0" w:color="auto"/>
            <w:right w:val="none" w:sz="0" w:space="0" w:color="auto"/>
          </w:divBdr>
          <w:divsChild>
            <w:div w:id="231697208">
              <w:marLeft w:val="0"/>
              <w:marRight w:val="0"/>
              <w:marTop w:val="0"/>
              <w:marBottom w:val="0"/>
              <w:divBdr>
                <w:top w:val="none" w:sz="0" w:space="0" w:color="auto"/>
                <w:left w:val="none" w:sz="0" w:space="0" w:color="auto"/>
                <w:bottom w:val="none" w:sz="0" w:space="0" w:color="auto"/>
                <w:right w:val="none" w:sz="0" w:space="0" w:color="auto"/>
              </w:divBdr>
              <w:divsChild>
                <w:div w:id="8331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68396">
      <w:bodyDiv w:val="1"/>
      <w:marLeft w:val="0"/>
      <w:marRight w:val="0"/>
      <w:marTop w:val="0"/>
      <w:marBottom w:val="0"/>
      <w:divBdr>
        <w:top w:val="none" w:sz="0" w:space="0" w:color="auto"/>
        <w:left w:val="none" w:sz="0" w:space="0" w:color="auto"/>
        <w:bottom w:val="none" w:sz="0" w:space="0" w:color="auto"/>
        <w:right w:val="none" w:sz="0" w:space="0" w:color="auto"/>
      </w:divBdr>
    </w:div>
    <w:div w:id="610671749">
      <w:bodyDiv w:val="1"/>
      <w:marLeft w:val="0"/>
      <w:marRight w:val="0"/>
      <w:marTop w:val="0"/>
      <w:marBottom w:val="0"/>
      <w:divBdr>
        <w:top w:val="none" w:sz="0" w:space="0" w:color="auto"/>
        <w:left w:val="none" w:sz="0" w:space="0" w:color="auto"/>
        <w:bottom w:val="none" w:sz="0" w:space="0" w:color="auto"/>
        <w:right w:val="none" w:sz="0" w:space="0" w:color="auto"/>
      </w:divBdr>
    </w:div>
    <w:div w:id="835222967">
      <w:bodyDiv w:val="1"/>
      <w:marLeft w:val="0"/>
      <w:marRight w:val="0"/>
      <w:marTop w:val="0"/>
      <w:marBottom w:val="0"/>
      <w:divBdr>
        <w:top w:val="none" w:sz="0" w:space="0" w:color="auto"/>
        <w:left w:val="none" w:sz="0" w:space="0" w:color="auto"/>
        <w:bottom w:val="none" w:sz="0" w:space="0" w:color="auto"/>
        <w:right w:val="none" w:sz="0" w:space="0" w:color="auto"/>
      </w:divBdr>
    </w:div>
    <w:div w:id="841357210">
      <w:bodyDiv w:val="1"/>
      <w:marLeft w:val="0"/>
      <w:marRight w:val="0"/>
      <w:marTop w:val="0"/>
      <w:marBottom w:val="0"/>
      <w:divBdr>
        <w:top w:val="none" w:sz="0" w:space="0" w:color="auto"/>
        <w:left w:val="none" w:sz="0" w:space="0" w:color="auto"/>
        <w:bottom w:val="none" w:sz="0" w:space="0" w:color="auto"/>
        <w:right w:val="none" w:sz="0" w:space="0" w:color="auto"/>
      </w:divBdr>
    </w:div>
    <w:div w:id="861944298">
      <w:bodyDiv w:val="1"/>
      <w:marLeft w:val="0"/>
      <w:marRight w:val="0"/>
      <w:marTop w:val="0"/>
      <w:marBottom w:val="0"/>
      <w:divBdr>
        <w:top w:val="none" w:sz="0" w:space="0" w:color="auto"/>
        <w:left w:val="none" w:sz="0" w:space="0" w:color="auto"/>
        <w:bottom w:val="none" w:sz="0" w:space="0" w:color="auto"/>
        <w:right w:val="none" w:sz="0" w:space="0" w:color="auto"/>
      </w:divBdr>
    </w:div>
    <w:div w:id="925462395">
      <w:bodyDiv w:val="1"/>
      <w:marLeft w:val="0"/>
      <w:marRight w:val="0"/>
      <w:marTop w:val="0"/>
      <w:marBottom w:val="0"/>
      <w:divBdr>
        <w:top w:val="none" w:sz="0" w:space="0" w:color="auto"/>
        <w:left w:val="none" w:sz="0" w:space="0" w:color="auto"/>
        <w:bottom w:val="none" w:sz="0" w:space="0" w:color="auto"/>
        <w:right w:val="none" w:sz="0" w:space="0" w:color="auto"/>
      </w:divBdr>
      <w:divsChild>
        <w:div w:id="544102151">
          <w:marLeft w:val="0"/>
          <w:marRight w:val="0"/>
          <w:marTop w:val="0"/>
          <w:marBottom w:val="0"/>
          <w:divBdr>
            <w:top w:val="none" w:sz="0" w:space="0" w:color="auto"/>
            <w:left w:val="none" w:sz="0" w:space="0" w:color="auto"/>
            <w:bottom w:val="none" w:sz="0" w:space="0" w:color="auto"/>
            <w:right w:val="none" w:sz="0" w:space="0" w:color="auto"/>
          </w:divBdr>
          <w:divsChild>
            <w:div w:id="2136634033">
              <w:marLeft w:val="0"/>
              <w:marRight w:val="0"/>
              <w:marTop w:val="0"/>
              <w:marBottom w:val="0"/>
              <w:divBdr>
                <w:top w:val="none" w:sz="0" w:space="0" w:color="auto"/>
                <w:left w:val="none" w:sz="0" w:space="0" w:color="auto"/>
                <w:bottom w:val="none" w:sz="0" w:space="0" w:color="auto"/>
                <w:right w:val="none" w:sz="0" w:space="0" w:color="auto"/>
              </w:divBdr>
              <w:divsChild>
                <w:div w:id="1552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5858">
      <w:bodyDiv w:val="1"/>
      <w:marLeft w:val="0"/>
      <w:marRight w:val="0"/>
      <w:marTop w:val="0"/>
      <w:marBottom w:val="0"/>
      <w:divBdr>
        <w:top w:val="none" w:sz="0" w:space="0" w:color="auto"/>
        <w:left w:val="none" w:sz="0" w:space="0" w:color="auto"/>
        <w:bottom w:val="none" w:sz="0" w:space="0" w:color="auto"/>
        <w:right w:val="none" w:sz="0" w:space="0" w:color="auto"/>
      </w:divBdr>
    </w:div>
    <w:div w:id="989402651">
      <w:bodyDiv w:val="1"/>
      <w:marLeft w:val="0"/>
      <w:marRight w:val="0"/>
      <w:marTop w:val="0"/>
      <w:marBottom w:val="0"/>
      <w:divBdr>
        <w:top w:val="none" w:sz="0" w:space="0" w:color="auto"/>
        <w:left w:val="none" w:sz="0" w:space="0" w:color="auto"/>
        <w:bottom w:val="none" w:sz="0" w:space="0" w:color="auto"/>
        <w:right w:val="none" w:sz="0" w:space="0" w:color="auto"/>
      </w:divBdr>
    </w:div>
    <w:div w:id="1030912491">
      <w:bodyDiv w:val="1"/>
      <w:marLeft w:val="0"/>
      <w:marRight w:val="0"/>
      <w:marTop w:val="0"/>
      <w:marBottom w:val="0"/>
      <w:divBdr>
        <w:top w:val="none" w:sz="0" w:space="0" w:color="auto"/>
        <w:left w:val="none" w:sz="0" w:space="0" w:color="auto"/>
        <w:bottom w:val="none" w:sz="0" w:space="0" w:color="auto"/>
        <w:right w:val="none" w:sz="0" w:space="0" w:color="auto"/>
      </w:divBdr>
    </w:div>
    <w:div w:id="1090351929">
      <w:bodyDiv w:val="1"/>
      <w:marLeft w:val="0"/>
      <w:marRight w:val="0"/>
      <w:marTop w:val="0"/>
      <w:marBottom w:val="0"/>
      <w:divBdr>
        <w:top w:val="none" w:sz="0" w:space="0" w:color="auto"/>
        <w:left w:val="none" w:sz="0" w:space="0" w:color="auto"/>
        <w:bottom w:val="none" w:sz="0" w:space="0" w:color="auto"/>
        <w:right w:val="none" w:sz="0" w:space="0" w:color="auto"/>
      </w:divBdr>
    </w:div>
    <w:div w:id="1167749208">
      <w:bodyDiv w:val="1"/>
      <w:marLeft w:val="0"/>
      <w:marRight w:val="0"/>
      <w:marTop w:val="0"/>
      <w:marBottom w:val="0"/>
      <w:divBdr>
        <w:top w:val="none" w:sz="0" w:space="0" w:color="auto"/>
        <w:left w:val="none" w:sz="0" w:space="0" w:color="auto"/>
        <w:bottom w:val="none" w:sz="0" w:space="0" w:color="auto"/>
        <w:right w:val="none" w:sz="0" w:space="0" w:color="auto"/>
      </w:divBdr>
    </w:div>
    <w:div w:id="1174220516">
      <w:bodyDiv w:val="1"/>
      <w:marLeft w:val="0"/>
      <w:marRight w:val="0"/>
      <w:marTop w:val="0"/>
      <w:marBottom w:val="0"/>
      <w:divBdr>
        <w:top w:val="none" w:sz="0" w:space="0" w:color="auto"/>
        <w:left w:val="none" w:sz="0" w:space="0" w:color="auto"/>
        <w:bottom w:val="none" w:sz="0" w:space="0" w:color="auto"/>
        <w:right w:val="none" w:sz="0" w:space="0" w:color="auto"/>
      </w:divBdr>
    </w:div>
    <w:div w:id="1383748882">
      <w:bodyDiv w:val="1"/>
      <w:marLeft w:val="0"/>
      <w:marRight w:val="0"/>
      <w:marTop w:val="0"/>
      <w:marBottom w:val="0"/>
      <w:divBdr>
        <w:top w:val="none" w:sz="0" w:space="0" w:color="auto"/>
        <w:left w:val="none" w:sz="0" w:space="0" w:color="auto"/>
        <w:bottom w:val="none" w:sz="0" w:space="0" w:color="auto"/>
        <w:right w:val="none" w:sz="0" w:space="0" w:color="auto"/>
      </w:divBdr>
    </w:div>
    <w:div w:id="1388871125">
      <w:bodyDiv w:val="1"/>
      <w:marLeft w:val="0"/>
      <w:marRight w:val="0"/>
      <w:marTop w:val="0"/>
      <w:marBottom w:val="0"/>
      <w:divBdr>
        <w:top w:val="none" w:sz="0" w:space="0" w:color="auto"/>
        <w:left w:val="none" w:sz="0" w:space="0" w:color="auto"/>
        <w:bottom w:val="none" w:sz="0" w:space="0" w:color="auto"/>
        <w:right w:val="none" w:sz="0" w:space="0" w:color="auto"/>
      </w:divBdr>
    </w:div>
    <w:div w:id="1395397561">
      <w:bodyDiv w:val="1"/>
      <w:marLeft w:val="0"/>
      <w:marRight w:val="0"/>
      <w:marTop w:val="0"/>
      <w:marBottom w:val="0"/>
      <w:divBdr>
        <w:top w:val="none" w:sz="0" w:space="0" w:color="auto"/>
        <w:left w:val="none" w:sz="0" w:space="0" w:color="auto"/>
        <w:bottom w:val="none" w:sz="0" w:space="0" w:color="auto"/>
        <w:right w:val="none" w:sz="0" w:space="0" w:color="auto"/>
      </w:divBdr>
      <w:divsChild>
        <w:div w:id="719323972">
          <w:marLeft w:val="0"/>
          <w:marRight w:val="0"/>
          <w:marTop w:val="0"/>
          <w:marBottom w:val="0"/>
          <w:divBdr>
            <w:top w:val="none" w:sz="0" w:space="0" w:color="auto"/>
            <w:left w:val="none" w:sz="0" w:space="0" w:color="auto"/>
            <w:bottom w:val="none" w:sz="0" w:space="0" w:color="auto"/>
            <w:right w:val="none" w:sz="0" w:space="0" w:color="auto"/>
          </w:divBdr>
          <w:divsChild>
            <w:div w:id="367025963">
              <w:marLeft w:val="0"/>
              <w:marRight w:val="0"/>
              <w:marTop w:val="0"/>
              <w:marBottom w:val="0"/>
              <w:divBdr>
                <w:top w:val="none" w:sz="0" w:space="0" w:color="auto"/>
                <w:left w:val="none" w:sz="0" w:space="0" w:color="auto"/>
                <w:bottom w:val="none" w:sz="0" w:space="0" w:color="auto"/>
                <w:right w:val="none" w:sz="0" w:space="0" w:color="auto"/>
              </w:divBdr>
              <w:divsChild>
                <w:div w:id="1966429751">
                  <w:marLeft w:val="0"/>
                  <w:marRight w:val="0"/>
                  <w:marTop w:val="0"/>
                  <w:marBottom w:val="0"/>
                  <w:divBdr>
                    <w:top w:val="none" w:sz="0" w:space="0" w:color="auto"/>
                    <w:left w:val="none" w:sz="0" w:space="0" w:color="auto"/>
                    <w:bottom w:val="none" w:sz="0" w:space="0" w:color="auto"/>
                    <w:right w:val="none" w:sz="0" w:space="0" w:color="auto"/>
                  </w:divBdr>
                  <w:divsChild>
                    <w:div w:id="12698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01698">
      <w:bodyDiv w:val="1"/>
      <w:marLeft w:val="0"/>
      <w:marRight w:val="0"/>
      <w:marTop w:val="0"/>
      <w:marBottom w:val="0"/>
      <w:divBdr>
        <w:top w:val="none" w:sz="0" w:space="0" w:color="auto"/>
        <w:left w:val="none" w:sz="0" w:space="0" w:color="auto"/>
        <w:bottom w:val="none" w:sz="0" w:space="0" w:color="auto"/>
        <w:right w:val="none" w:sz="0" w:space="0" w:color="auto"/>
      </w:divBdr>
    </w:div>
    <w:div w:id="1624388800">
      <w:bodyDiv w:val="1"/>
      <w:marLeft w:val="0"/>
      <w:marRight w:val="0"/>
      <w:marTop w:val="0"/>
      <w:marBottom w:val="0"/>
      <w:divBdr>
        <w:top w:val="none" w:sz="0" w:space="0" w:color="auto"/>
        <w:left w:val="none" w:sz="0" w:space="0" w:color="auto"/>
        <w:bottom w:val="none" w:sz="0" w:space="0" w:color="auto"/>
        <w:right w:val="none" w:sz="0" w:space="0" w:color="auto"/>
      </w:divBdr>
    </w:div>
    <w:div w:id="1708137691">
      <w:bodyDiv w:val="1"/>
      <w:marLeft w:val="0"/>
      <w:marRight w:val="0"/>
      <w:marTop w:val="0"/>
      <w:marBottom w:val="0"/>
      <w:divBdr>
        <w:top w:val="none" w:sz="0" w:space="0" w:color="auto"/>
        <w:left w:val="none" w:sz="0" w:space="0" w:color="auto"/>
        <w:bottom w:val="none" w:sz="0" w:space="0" w:color="auto"/>
        <w:right w:val="none" w:sz="0" w:space="0" w:color="auto"/>
      </w:divBdr>
    </w:div>
    <w:div w:id="1717583834">
      <w:bodyDiv w:val="1"/>
      <w:marLeft w:val="0"/>
      <w:marRight w:val="0"/>
      <w:marTop w:val="0"/>
      <w:marBottom w:val="0"/>
      <w:divBdr>
        <w:top w:val="none" w:sz="0" w:space="0" w:color="auto"/>
        <w:left w:val="none" w:sz="0" w:space="0" w:color="auto"/>
        <w:bottom w:val="none" w:sz="0" w:space="0" w:color="auto"/>
        <w:right w:val="none" w:sz="0" w:space="0" w:color="auto"/>
      </w:divBdr>
    </w:div>
    <w:div w:id="1794399015">
      <w:bodyDiv w:val="1"/>
      <w:marLeft w:val="0"/>
      <w:marRight w:val="0"/>
      <w:marTop w:val="0"/>
      <w:marBottom w:val="0"/>
      <w:divBdr>
        <w:top w:val="none" w:sz="0" w:space="0" w:color="auto"/>
        <w:left w:val="none" w:sz="0" w:space="0" w:color="auto"/>
        <w:bottom w:val="none" w:sz="0" w:space="0" w:color="auto"/>
        <w:right w:val="none" w:sz="0" w:space="0" w:color="auto"/>
      </w:divBdr>
    </w:div>
    <w:div w:id="1857961901">
      <w:bodyDiv w:val="1"/>
      <w:marLeft w:val="0"/>
      <w:marRight w:val="0"/>
      <w:marTop w:val="0"/>
      <w:marBottom w:val="0"/>
      <w:divBdr>
        <w:top w:val="none" w:sz="0" w:space="0" w:color="auto"/>
        <w:left w:val="none" w:sz="0" w:space="0" w:color="auto"/>
        <w:bottom w:val="none" w:sz="0" w:space="0" w:color="auto"/>
        <w:right w:val="none" w:sz="0" w:space="0" w:color="auto"/>
      </w:divBdr>
      <w:divsChild>
        <w:div w:id="1830442940">
          <w:marLeft w:val="0"/>
          <w:marRight w:val="0"/>
          <w:marTop w:val="0"/>
          <w:marBottom w:val="0"/>
          <w:divBdr>
            <w:top w:val="none" w:sz="0" w:space="0" w:color="auto"/>
            <w:left w:val="none" w:sz="0" w:space="0" w:color="auto"/>
            <w:bottom w:val="none" w:sz="0" w:space="0" w:color="auto"/>
            <w:right w:val="none" w:sz="0" w:space="0" w:color="auto"/>
          </w:divBdr>
          <w:divsChild>
            <w:div w:id="1083795710">
              <w:marLeft w:val="0"/>
              <w:marRight w:val="0"/>
              <w:marTop w:val="0"/>
              <w:marBottom w:val="0"/>
              <w:divBdr>
                <w:top w:val="none" w:sz="0" w:space="0" w:color="auto"/>
                <w:left w:val="none" w:sz="0" w:space="0" w:color="auto"/>
                <w:bottom w:val="none" w:sz="0" w:space="0" w:color="auto"/>
                <w:right w:val="none" w:sz="0" w:space="0" w:color="auto"/>
              </w:divBdr>
              <w:divsChild>
                <w:div w:id="14216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9.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5E05D-5893-A341-8503-4E53912AB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cp:lastModifiedBy>Jasleen Minhas</cp:lastModifiedBy>
  <cp:revision>39</cp:revision>
  <cp:lastPrinted>2022-02-27T16:50:00Z</cp:lastPrinted>
  <dcterms:created xsi:type="dcterms:W3CDTF">2022-02-28T05:25:00Z</dcterms:created>
  <dcterms:modified xsi:type="dcterms:W3CDTF">2022-04-25T11:22:00Z</dcterms:modified>
</cp:coreProperties>
</file>